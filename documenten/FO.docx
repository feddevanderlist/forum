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01327" w14:textId="5633AFBC" w:rsidR="00800979" w:rsidRPr="00CF4DCA" w:rsidRDefault="00800979" w:rsidP="00891BD3">
      <w:pPr>
        <w:jc w:val="center"/>
        <w:rPr>
          <w:rFonts w:ascii="Cambria" w:hAnsi="Cambria"/>
          <w:b/>
          <w:sz w:val="32"/>
          <w:szCs w:val="32"/>
          <w:lang w:val="nl-NL"/>
        </w:rPr>
      </w:pPr>
    </w:p>
    <w:p w14:paraId="67CB756A" w14:textId="618C87CB" w:rsidR="00800979" w:rsidRPr="00CF4DCA" w:rsidRDefault="00800979" w:rsidP="00891BD3">
      <w:pPr>
        <w:jc w:val="center"/>
        <w:rPr>
          <w:rFonts w:ascii="Cambria" w:hAnsi="Cambria"/>
          <w:b/>
          <w:sz w:val="32"/>
          <w:szCs w:val="32"/>
          <w:lang w:val="nl-NL"/>
        </w:rPr>
      </w:pPr>
    </w:p>
    <w:p w14:paraId="50BED493" w14:textId="4D09C2B3" w:rsidR="00D25649" w:rsidRPr="00CF4DCA" w:rsidRDefault="00D25649" w:rsidP="00891BD3">
      <w:pPr>
        <w:jc w:val="center"/>
        <w:rPr>
          <w:rFonts w:ascii="Cambria" w:hAnsi="Cambria"/>
          <w:b/>
          <w:sz w:val="32"/>
          <w:szCs w:val="32"/>
          <w:lang w:val="nl-NL"/>
        </w:rPr>
      </w:pPr>
    </w:p>
    <w:p w14:paraId="5108746E" w14:textId="6250CD47" w:rsidR="00D25649" w:rsidRPr="00CF4DCA" w:rsidRDefault="00D25649" w:rsidP="00891BD3">
      <w:pPr>
        <w:jc w:val="center"/>
        <w:rPr>
          <w:rFonts w:ascii="Cambria" w:hAnsi="Cambria"/>
          <w:b/>
          <w:sz w:val="32"/>
          <w:szCs w:val="32"/>
          <w:lang w:val="nl-NL"/>
        </w:rPr>
      </w:pPr>
    </w:p>
    <w:p w14:paraId="6BF21358" w14:textId="50E00DC9" w:rsidR="0073487E" w:rsidRPr="00CF4DCA" w:rsidRDefault="00A20EEF" w:rsidP="00891BD3">
      <w:pPr>
        <w:jc w:val="center"/>
        <w:rPr>
          <w:rFonts w:ascii="Cambria" w:hAnsi="Cambria"/>
          <w:b/>
          <w:sz w:val="32"/>
          <w:szCs w:val="32"/>
          <w:lang w:val="nl-NL"/>
        </w:rPr>
      </w:pPr>
      <w:r w:rsidRPr="00CF4DCA">
        <w:rPr>
          <w:rFonts w:ascii="Cambria" w:hAnsi="Cambria"/>
          <w:b/>
          <w:noProof/>
          <w:sz w:val="32"/>
          <w:szCs w:val="32"/>
        </w:rPr>
        <mc:AlternateContent>
          <mc:Choice Requires="wps">
            <w:drawing>
              <wp:anchor distT="0" distB="0" distL="114300" distR="114300" simplePos="0" relativeHeight="251662336" behindDoc="1" locked="0" layoutInCell="1" allowOverlap="1" wp14:anchorId="21DBBA4E" wp14:editId="7946E48E">
                <wp:simplePos x="0" y="0"/>
                <wp:positionH relativeFrom="column">
                  <wp:posOffset>302895</wp:posOffset>
                </wp:positionH>
                <wp:positionV relativeFrom="paragraph">
                  <wp:posOffset>77470</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5BD05" id="Rectangle 10" o:spid="_x0000_s1026" style="position:absolute;margin-left:23.85pt;margin-top:6.1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" fillcolor="white [3201]" strokecolor="black [3213]" strokeweight="1pt">
                <v:fill opacity="0"/>
                <v:shadow on="t" color="black" opacity="26214f" origin="-.5,-.5" offset=".74836mm,.74836mm"/>
              </v:rect>
            </w:pict>
          </mc:Fallback>
        </mc:AlternateContent>
      </w:r>
    </w:p>
    <w:p w14:paraId="276B34BB" w14:textId="77777777" w:rsidR="00D25649" w:rsidRPr="00CF4DCA" w:rsidRDefault="00D25649" w:rsidP="00F54C1C">
      <w:pPr>
        <w:jc w:val="center"/>
        <w:rPr>
          <w:rFonts w:ascii="Cambria" w:hAnsi="Cambria"/>
          <w:b/>
          <w:sz w:val="44"/>
          <w:szCs w:val="44"/>
          <w:lang w:val="nl-NL"/>
        </w:rPr>
      </w:pPr>
    </w:p>
    <w:p w14:paraId="66E036D2" w14:textId="4D6CBA1C" w:rsidR="00F54C1C" w:rsidRPr="00CF4DCA" w:rsidRDefault="00A20EEF" w:rsidP="00F54C1C">
      <w:pPr>
        <w:jc w:val="center"/>
        <w:rPr>
          <w:rFonts w:ascii="Cambria" w:hAnsi="Cambria"/>
          <w:b/>
          <w:sz w:val="44"/>
          <w:szCs w:val="44"/>
          <w:lang w:val="nl-NL"/>
        </w:rPr>
      </w:pPr>
      <w:r>
        <w:rPr>
          <w:rFonts w:ascii="Cambria" w:hAnsi="Cambria"/>
          <w:b/>
          <w:sz w:val="44"/>
          <w:szCs w:val="44"/>
          <w:lang w:val="nl-NL"/>
        </w:rPr>
        <w:t>Alfa College</w:t>
      </w:r>
    </w:p>
    <w:p w14:paraId="4AD2C32F" w14:textId="77777777" w:rsidR="00D25649" w:rsidRPr="00CF4DCA" w:rsidRDefault="00D25649" w:rsidP="00F54C1C">
      <w:pPr>
        <w:jc w:val="center"/>
        <w:rPr>
          <w:rFonts w:ascii="Cambria" w:hAnsi="Cambria"/>
          <w:b/>
          <w:sz w:val="44"/>
          <w:szCs w:val="44"/>
          <w:lang w:val="nl-NL"/>
        </w:rPr>
      </w:pPr>
    </w:p>
    <w:p w14:paraId="42A408A1" w14:textId="0CE6EB4E" w:rsidR="00F54C1C" w:rsidRPr="00CF4DCA" w:rsidRDefault="00A20EEF" w:rsidP="00F54C1C">
      <w:pPr>
        <w:jc w:val="center"/>
        <w:rPr>
          <w:rFonts w:ascii="Cambria" w:hAnsi="Cambria"/>
          <w:b/>
          <w:sz w:val="44"/>
          <w:szCs w:val="44"/>
          <w:lang w:val="nl-NL"/>
        </w:rPr>
      </w:pPr>
      <w:r>
        <w:rPr>
          <w:rFonts w:ascii="Cambria" w:hAnsi="Cambria"/>
          <w:b/>
          <w:sz w:val="44"/>
          <w:szCs w:val="44"/>
          <w:lang w:val="nl-NL"/>
        </w:rPr>
        <w:t>Forum</w:t>
      </w:r>
    </w:p>
    <w:p w14:paraId="40DD166C" w14:textId="1F675B85" w:rsidR="0073487E" w:rsidRPr="00CF4DCA" w:rsidRDefault="0073487E" w:rsidP="00891BD3">
      <w:pPr>
        <w:jc w:val="center"/>
        <w:rPr>
          <w:rFonts w:ascii="Cambria" w:hAnsi="Cambria"/>
          <w:b/>
          <w:sz w:val="32"/>
          <w:szCs w:val="32"/>
          <w:lang w:val="nl-NL"/>
        </w:rPr>
      </w:pPr>
    </w:p>
    <w:p w14:paraId="07B131AD" w14:textId="7428D4AE" w:rsidR="00D25649" w:rsidRPr="00CF4DCA" w:rsidRDefault="00ED7EB9" w:rsidP="00D25649">
      <w:pPr>
        <w:jc w:val="center"/>
        <w:rPr>
          <w:rFonts w:ascii="Cambria" w:hAnsi="Cambria"/>
          <w:b/>
          <w:sz w:val="44"/>
          <w:szCs w:val="44"/>
          <w:lang w:val="nl-NL"/>
        </w:rPr>
      </w:pPr>
      <w:r w:rsidRPr="00CF4DCA">
        <w:rPr>
          <w:rFonts w:ascii="Cambria" w:hAnsi="Cambria"/>
          <w:b/>
          <w:sz w:val="44"/>
          <w:szCs w:val="44"/>
          <w:lang w:val="nl-NL"/>
        </w:rPr>
        <w:t>Functioneel Ontwerp</w:t>
      </w:r>
    </w:p>
    <w:p w14:paraId="1296C97A" w14:textId="77777777" w:rsidR="00D25649" w:rsidRPr="00CF4DCA" w:rsidRDefault="00D25649" w:rsidP="00D25649">
      <w:pPr>
        <w:tabs>
          <w:tab w:val="right" w:pos="4253"/>
          <w:tab w:val="left" w:pos="4395"/>
        </w:tabs>
        <w:ind w:left="708" w:firstLine="708"/>
        <w:rPr>
          <w:rFonts w:ascii="Cambria" w:hAnsi="Cambria"/>
          <w:szCs w:val="24"/>
          <w:lang w:val="nl-NL"/>
        </w:rPr>
      </w:pPr>
    </w:p>
    <w:p w14:paraId="0B708818" w14:textId="15EDB092" w:rsidR="00D25649" w:rsidRPr="00CF4DCA" w:rsidRDefault="00D25649" w:rsidP="00D25649">
      <w:pPr>
        <w:tabs>
          <w:tab w:val="right" w:pos="4253"/>
          <w:tab w:val="left" w:pos="4395"/>
        </w:tabs>
        <w:ind w:left="708" w:firstLine="708"/>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In opdracht van</w:t>
      </w:r>
      <w:r w:rsidRPr="00CF4DCA">
        <w:rPr>
          <w:rFonts w:ascii="Cambria" w:hAnsi="Cambria"/>
          <w:szCs w:val="24"/>
          <w:lang w:val="nl-NL"/>
        </w:rPr>
        <w:tab/>
        <w:t xml:space="preserve">: </w:t>
      </w:r>
      <w:r w:rsidR="00A20EEF">
        <w:rPr>
          <w:rFonts w:ascii="Cambria" w:hAnsi="Cambria"/>
          <w:szCs w:val="24"/>
          <w:lang w:val="nl-NL"/>
        </w:rPr>
        <w:t>Johan Strootman</w:t>
      </w:r>
    </w:p>
    <w:p w14:paraId="4259D5EC" w14:textId="77777777" w:rsidR="00D25649" w:rsidRPr="00CF4DCA" w:rsidRDefault="00D25649" w:rsidP="00D25649">
      <w:pPr>
        <w:jc w:val="center"/>
        <w:rPr>
          <w:rFonts w:ascii="Cambria" w:hAnsi="Cambria"/>
          <w:b/>
          <w:sz w:val="44"/>
          <w:szCs w:val="44"/>
          <w:lang w:val="nl-NL"/>
        </w:rPr>
      </w:pPr>
    </w:p>
    <w:p w14:paraId="281798C4" w14:textId="77777777" w:rsidR="00D25649" w:rsidRPr="00CF4DCA" w:rsidRDefault="00D25649" w:rsidP="00891BD3">
      <w:pPr>
        <w:jc w:val="center"/>
        <w:rPr>
          <w:rFonts w:ascii="Cambria" w:hAnsi="Cambria"/>
          <w:b/>
          <w:sz w:val="32"/>
          <w:szCs w:val="32"/>
          <w:lang w:val="nl-NL"/>
        </w:rPr>
      </w:pPr>
    </w:p>
    <w:p w14:paraId="400A2638" w14:textId="628B0A9F" w:rsidR="00973862" w:rsidRPr="00CF4DCA" w:rsidRDefault="00973862" w:rsidP="00891BD3">
      <w:pPr>
        <w:jc w:val="center"/>
        <w:rPr>
          <w:rFonts w:ascii="Cambria" w:hAnsi="Cambria"/>
          <w:b/>
          <w:sz w:val="36"/>
          <w:szCs w:val="36"/>
          <w:lang w:val="nl-NL"/>
        </w:rPr>
      </w:pPr>
    </w:p>
    <w:p w14:paraId="7D7EE717" w14:textId="77777777" w:rsidR="009D5486" w:rsidRPr="00CF4DCA" w:rsidRDefault="009D5486" w:rsidP="009D5486">
      <w:pPr>
        <w:jc w:val="center"/>
        <w:rPr>
          <w:rFonts w:ascii="Cambria" w:hAnsi="Cambria"/>
          <w:i/>
          <w:sz w:val="32"/>
          <w:szCs w:val="32"/>
          <w:lang w:val="nl-NL"/>
        </w:rPr>
      </w:pPr>
    </w:p>
    <w:p w14:paraId="4395D81B" w14:textId="01CF5897" w:rsidR="00973862" w:rsidRPr="00CF4DCA" w:rsidRDefault="00973862" w:rsidP="009D5486">
      <w:pPr>
        <w:jc w:val="center"/>
        <w:rPr>
          <w:rFonts w:ascii="Cambria" w:hAnsi="Cambria"/>
          <w:b/>
          <w:sz w:val="32"/>
          <w:szCs w:val="32"/>
          <w:lang w:val="nl-NL"/>
        </w:rPr>
      </w:pPr>
    </w:p>
    <w:p w14:paraId="66905A20" w14:textId="01C98638" w:rsidR="00973862" w:rsidRPr="00CF4DCA" w:rsidRDefault="00973862" w:rsidP="009D5486">
      <w:pPr>
        <w:jc w:val="center"/>
        <w:rPr>
          <w:rFonts w:ascii="Cambria" w:hAnsi="Cambria"/>
          <w:b/>
          <w:sz w:val="32"/>
          <w:szCs w:val="32"/>
          <w:lang w:val="nl-NL"/>
        </w:rPr>
      </w:pPr>
    </w:p>
    <w:p w14:paraId="7125207D" w14:textId="29F761F1" w:rsidR="009D5486" w:rsidRPr="00CF4DCA" w:rsidRDefault="009D5486" w:rsidP="009D5486">
      <w:pPr>
        <w:rPr>
          <w:rFonts w:ascii="Cambria" w:hAnsi="Cambria"/>
          <w:i/>
          <w:lang w:val="nl-NL"/>
        </w:rPr>
      </w:pPr>
    </w:p>
    <w:p w14:paraId="385C5924" w14:textId="6631EC9A" w:rsidR="009D5486" w:rsidRPr="00CF4DCA" w:rsidRDefault="009D5486" w:rsidP="009D5486">
      <w:pPr>
        <w:rPr>
          <w:rFonts w:ascii="Cambria" w:hAnsi="Cambria"/>
          <w:i/>
          <w:lang w:val="nl-NL"/>
        </w:rPr>
      </w:pPr>
    </w:p>
    <w:p w14:paraId="0B79C13D" w14:textId="0383009F" w:rsidR="009D5486" w:rsidRPr="00CF4DCA" w:rsidRDefault="009D5486" w:rsidP="009D5486">
      <w:pPr>
        <w:rPr>
          <w:rFonts w:ascii="Cambria" w:hAnsi="Cambria"/>
          <w:szCs w:val="24"/>
          <w:lang w:val="nl-NL"/>
        </w:rPr>
      </w:pPr>
    </w:p>
    <w:p w14:paraId="7CB20605" w14:textId="3734650A" w:rsidR="0073487E" w:rsidRPr="00CF4DCA" w:rsidRDefault="0073487E" w:rsidP="009D5486">
      <w:pPr>
        <w:rPr>
          <w:rFonts w:ascii="Cambria" w:hAnsi="Cambria"/>
          <w:szCs w:val="24"/>
          <w:lang w:val="nl-NL"/>
        </w:rPr>
      </w:pPr>
    </w:p>
    <w:p w14:paraId="4ADE610E" w14:textId="0F806D10" w:rsidR="00973862" w:rsidRPr="00CF4DCA" w:rsidRDefault="00973862" w:rsidP="009D5486">
      <w:pPr>
        <w:rPr>
          <w:rFonts w:ascii="Cambria" w:hAnsi="Cambria"/>
          <w:szCs w:val="24"/>
          <w:lang w:val="nl-NL"/>
        </w:rPr>
      </w:pPr>
    </w:p>
    <w:p w14:paraId="3EAEA538" w14:textId="3CE0BF96" w:rsidR="009D5486" w:rsidRPr="00CF4DCA" w:rsidRDefault="009D5486" w:rsidP="009D5486">
      <w:pPr>
        <w:rPr>
          <w:rFonts w:ascii="Cambria" w:hAnsi="Cambria"/>
          <w:szCs w:val="24"/>
          <w:lang w:val="nl-NL"/>
        </w:rPr>
      </w:pPr>
    </w:p>
    <w:p w14:paraId="4D051ACD" w14:textId="2E67CB5A" w:rsidR="009D5486" w:rsidRPr="00CF4DCA" w:rsidRDefault="009D5486" w:rsidP="009D5486">
      <w:pPr>
        <w:rPr>
          <w:rFonts w:ascii="Cambria" w:hAnsi="Cambria"/>
          <w:szCs w:val="24"/>
          <w:lang w:val="nl-NL"/>
        </w:rPr>
      </w:pPr>
    </w:p>
    <w:p w14:paraId="1BFBC3E1" w14:textId="11F71207" w:rsidR="00973862" w:rsidRPr="00CF4DCA" w:rsidRDefault="00973862" w:rsidP="009D5486">
      <w:pPr>
        <w:rPr>
          <w:rFonts w:ascii="Cambria" w:hAnsi="Cambria"/>
          <w:szCs w:val="24"/>
          <w:lang w:val="nl-NL"/>
        </w:rPr>
      </w:pPr>
    </w:p>
    <w:p w14:paraId="6694A926" w14:textId="77777777" w:rsidR="005901BA" w:rsidRPr="00CF4DCA" w:rsidRDefault="005901BA" w:rsidP="009D5486">
      <w:pPr>
        <w:rPr>
          <w:rFonts w:ascii="Cambria" w:hAnsi="Cambria"/>
          <w:szCs w:val="24"/>
          <w:lang w:val="nl-NL"/>
        </w:rPr>
      </w:pPr>
    </w:p>
    <w:p w14:paraId="702A1342" w14:textId="77777777" w:rsidR="005901BA" w:rsidRPr="00CF4DCA" w:rsidRDefault="005901BA" w:rsidP="009D5486">
      <w:pPr>
        <w:rPr>
          <w:rFonts w:ascii="Cambria" w:hAnsi="Cambria"/>
          <w:szCs w:val="24"/>
          <w:lang w:val="nl-NL"/>
        </w:rPr>
      </w:pPr>
    </w:p>
    <w:p w14:paraId="110E1BF1" w14:textId="1D078EA6" w:rsidR="009D5486" w:rsidRPr="00CF4DCA" w:rsidRDefault="009D5486" w:rsidP="009D5486">
      <w:pPr>
        <w:rPr>
          <w:rFonts w:ascii="Cambria" w:hAnsi="Cambria"/>
          <w:szCs w:val="24"/>
          <w:lang w:val="nl-NL"/>
        </w:rPr>
      </w:pPr>
    </w:p>
    <w:p w14:paraId="6552AA11" w14:textId="0A2BF314" w:rsidR="009D5486" w:rsidRPr="00CF4DCA" w:rsidRDefault="009D5486" w:rsidP="009D5486">
      <w:pPr>
        <w:rPr>
          <w:rFonts w:ascii="Cambria" w:hAnsi="Cambria"/>
          <w:szCs w:val="24"/>
          <w:lang w:val="nl-NL"/>
        </w:rPr>
      </w:pPr>
    </w:p>
    <w:p w14:paraId="6915EF6F" w14:textId="58C02D26"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Auteur(s)</w:t>
      </w:r>
      <w:r w:rsidRPr="00CF4DCA">
        <w:rPr>
          <w:rFonts w:ascii="Cambria" w:hAnsi="Cambria"/>
          <w:szCs w:val="24"/>
          <w:lang w:val="nl-NL"/>
        </w:rPr>
        <w:tab/>
        <w:t>:</w:t>
      </w:r>
      <w:r w:rsidR="00A20EEF">
        <w:rPr>
          <w:rFonts w:ascii="Cambria" w:hAnsi="Cambria"/>
          <w:szCs w:val="24"/>
          <w:lang w:val="nl-NL"/>
        </w:rPr>
        <w:t xml:space="preserve"> Fedde van der List</w:t>
      </w:r>
    </w:p>
    <w:p w14:paraId="098F6891" w14:textId="4F066611"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Klas</w:t>
      </w:r>
      <w:r w:rsidRPr="00CF4DCA">
        <w:rPr>
          <w:rFonts w:ascii="Cambria" w:hAnsi="Cambria"/>
          <w:szCs w:val="24"/>
          <w:lang w:val="nl-NL"/>
        </w:rPr>
        <w:tab/>
        <w:t>:</w:t>
      </w:r>
      <w:r w:rsidR="00A20EEF">
        <w:rPr>
          <w:rFonts w:ascii="Cambria" w:hAnsi="Cambria"/>
          <w:szCs w:val="24"/>
          <w:lang w:val="nl-NL"/>
        </w:rPr>
        <w:t>41A</w:t>
      </w:r>
    </w:p>
    <w:p w14:paraId="486B0814" w14:textId="33F4A77A" w:rsidR="00973862" w:rsidRPr="00CF4DCA" w:rsidRDefault="00973862" w:rsidP="00D25649">
      <w:pPr>
        <w:tabs>
          <w:tab w:val="right" w:pos="6379"/>
          <w:tab w:val="left" w:pos="6521"/>
        </w:tabs>
        <w:rPr>
          <w:rFonts w:ascii="Cambria" w:hAnsi="Cambria"/>
          <w:szCs w:val="24"/>
          <w:lang w:val="nl-NL"/>
        </w:rPr>
      </w:pPr>
    </w:p>
    <w:p w14:paraId="2F532CE3" w14:textId="6B232DFA"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Datum</w:t>
      </w:r>
      <w:r w:rsidRPr="00CF4DCA">
        <w:rPr>
          <w:rFonts w:ascii="Cambria" w:hAnsi="Cambria"/>
          <w:szCs w:val="24"/>
          <w:lang w:val="nl-NL"/>
        </w:rPr>
        <w:tab/>
        <w:t xml:space="preserve">: </w:t>
      </w:r>
      <w:r w:rsidR="00A20EEF">
        <w:rPr>
          <w:rFonts w:ascii="Cambria" w:hAnsi="Cambria"/>
          <w:szCs w:val="24"/>
          <w:lang w:val="nl-NL"/>
        </w:rPr>
        <w:t>11-05-2017</w:t>
      </w:r>
    </w:p>
    <w:p w14:paraId="5186CEE8" w14:textId="65745596" w:rsidR="009D5486" w:rsidRPr="00CF4DCA" w:rsidRDefault="009D5486"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Versienummer</w:t>
      </w:r>
      <w:r w:rsidRPr="00CF4DCA">
        <w:rPr>
          <w:rFonts w:ascii="Cambria" w:hAnsi="Cambria"/>
          <w:szCs w:val="24"/>
          <w:lang w:val="nl-NL"/>
        </w:rPr>
        <w:tab/>
        <w:t>:</w:t>
      </w:r>
      <w:r w:rsidR="007D14C2" w:rsidRPr="00CF4DCA">
        <w:rPr>
          <w:rFonts w:ascii="Cambria" w:hAnsi="Cambria"/>
          <w:szCs w:val="24"/>
          <w:lang w:val="nl-NL"/>
        </w:rPr>
        <w:t xml:space="preserve"> </w:t>
      </w:r>
      <w:r w:rsidR="00A20EEF">
        <w:rPr>
          <w:rFonts w:ascii="Cambria" w:hAnsi="Cambria"/>
          <w:szCs w:val="24"/>
          <w:lang w:val="nl-NL"/>
        </w:rPr>
        <w:t>1.0.0</w:t>
      </w:r>
    </w:p>
    <w:p w14:paraId="0E5FEFCA" w14:textId="4BB32C71" w:rsidR="00973862" w:rsidRPr="00CF4DCA" w:rsidRDefault="00973862" w:rsidP="00D25649">
      <w:pPr>
        <w:tabs>
          <w:tab w:val="right" w:pos="6379"/>
          <w:tab w:val="left" w:pos="6521"/>
        </w:tabs>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Plaats</w:t>
      </w:r>
      <w:r w:rsidRPr="00CF4DCA">
        <w:rPr>
          <w:rFonts w:ascii="Cambria" w:hAnsi="Cambria"/>
          <w:szCs w:val="24"/>
          <w:lang w:val="nl-NL"/>
        </w:rPr>
        <w:tab/>
        <w:t xml:space="preserve">: </w:t>
      </w:r>
      <w:r w:rsidR="00A20EEF">
        <w:rPr>
          <w:rFonts w:ascii="Cambria" w:hAnsi="Cambria"/>
          <w:szCs w:val="24"/>
          <w:lang w:val="nl-NL"/>
        </w:rPr>
        <w:t>Groningen</w:t>
      </w:r>
    </w:p>
    <w:p w14:paraId="55ACA183" w14:textId="77777777" w:rsidR="00973862" w:rsidRPr="00CF4DCA" w:rsidRDefault="00973862" w:rsidP="00D25649">
      <w:pPr>
        <w:tabs>
          <w:tab w:val="right" w:pos="6379"/>
          <w:tab w:val="left" w:pos="6521"/>
        </w:tabs>
        <w:rPr>
          <w:rFonts w:ascii="Cambria" w:hAnsi="Cambria"/>
          <w:szCs w:val="24"/>
          <w:lang w:val="nl-NL"/>
        </w:rPr>
      </w:pPr>
    </w:p>
    <w:p w14:paraId="5769EDA0" w14:textId="489DD68D" w:rsidR="009D5486" w:rsidRPr="00CF4DCA" w:rsidRDefault="002A4E31" w:rsidP="00D25649">
      <w:pPr>
        <w:tabs>
          <w:tab w:val="right" w:pos="6379"/>
          <w:tab w:val="left" w:pos="6521"/>
        </w:tabs>
        <w:rPr>
          <w:rFonts w:ascii="Cambria" w:hAnsi="Cambria"/>
          <w:szCs w:val="24"/>
          <w:lang w:val="nl-NL"/>
        </w:rPr>
      </w:pPr>
      <w:r w:rsidRPr="00CF4DCA">
        <w:rPr>
          <w:rFonts w:ascii="Cambria" w:hAnsi="Cambria"/>
          <w:szCs w:val="24"/>
          <w:lang w:val="nl-NL"/>
        </w:rPr>
        <w:tab/>
      </w:r>
      <w:r w:rsidR="00450A4D" w:rsidRPr="00CF4DCA">
        <w:rPr>
          <w:rFonts w:ascii="Cambria" w:hAnsi="Cambria"/>
          <w:szCs w:val="24"/>
          <w:lang w:val="nl-NL"/>
        </w:rPr>
        <w:t>Projectleider</w:t>
      </w:r>
      <w:r w:rsidR="00450A4D" w:rsidRPr="00CF4DCA">
        <w:rPr>
          <w:rFonts w:ascii="Cambria" w:hAnsi="Cambria"/>
          <w:szCs w:val="24"/>
          <w:lang w:val="nl-NL"/>
        </w:rPr>
        <w:tab/>
        <w:t xml:space="preserve">: </w:t>
      </w:r>
      <w:r w:rsidR="00A20EEF">
        <w:rPr>
          <w:rFonts w:ascii="Cambria" w:hAnsi="Cambria"/>
          <w:szCs w:val="24"/>
          <w:lang w:val="nl-NL"/>
        </w:rPr>
        <w:t>Johan Strootman</w:t>
      </w:r>
    </w:p>
    <w:p w14:paraId="24D3EF4D" w14:textId="168B2BAA" w:rsidR="00800979" w:rsidRPr="00CF4DCA" w:rsidRDefault="00800979" w:rsidP="009D5486">
      <w:pPr>
        <w:rPr>
          <w:rFonts w:ascii="Cambria" w:hAnsi="Cambria"/>
          <w:lang w:val="nl-NL"/>
        </w:rPr>
      </w:pPr>
    </w:p>
    <w:p w14:paraId="15CDFAAE" w14:textId="310CC8FD" w:rsidR="009D5486" w:rsidRPr="00CF4DCA" w:rsidRDefault="009D5486" w:rsidP="009D5486">
      <w:pPr>
        <w:rPr>
          <w:rFonts w:ascii="Cambria" w:hAnsi="Cambria"/>
          <w:b/>
          <w:sz w:val="28"/>
          <w:szCs w:val="28"/>
          <w:lang w:val="nl-NL"/>
        </w:rPr>
      </w:pPr>
      <w:r w:rsidRPr="00CF4DCA">
        <w:rPr>
          <w:rFonts w:ascii="Cambria" w:hAnsi="Cambria"/>
          <w:b/>
          <w:sz w:val="28"/>
          <w:szCs w:val="28"/>
          <w:lang w:val="nl-NL"/>
        </w:rPr>
        <w:lastRenderedPageBreak/>
        <w:t>Inhoud</w:t>
      </w:r>
    </w:p>
    <w:p w14:paraId="34F77273" w14:textId="77777777" w:rsidR="000D7E9A" w:rsidRPr="00CF4DCA" w:rsidRDefault="000D7E9A" w:rsidP="009D5486">
      <w:pPr>
        <w:rPr>
          <w:rFonts w:ascii="Cambria" w:hAnsi="Cambria"/>
          <w:b/>
          <w:lang w:val="nl-NL"/>
        </w:rPr>
      </w:pP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14:paraId="439E1422" w14:textId="77777777" w:rsidR="00DF1B05" w:rsidRPr="00CF4DCA" w:rsidRDefault="00800979">
          <w:pPr>
            <w:pStyle w:val="TOC1"/>
            <w:tabs>
              <w:tab w:val="left" w:pos="440"/>
              <w:tab w:val="right" w:leader="dot" w:pos="9020"/>
            </w:tabs>
            <w:rPr>
              <w:rFonts w:asciiTheme="minorHAnsi" w:eastAsiaTheme="minorEastAsia" w:hAnsiTheme="minorHAnsi"/>
              <w:b w:val="0"/>
              <w:noProof/>
              <w:lang w:val="nl-NL" w:eastAsia="en-GB"/>
            </w:rPr>
          </w:pPr>
          <w:r w:rsidRPr="00CF4DCA">
            <w:rPr>
              <w:rFonts w:ascii="Cambria" w:eastAsiaTheme="majorEastAsia" w:hAnsi="Cambria" w:cstheme="majorBidi"/>
              <w:b w:val="0"/>
              <w:color w:val="000000" w:themeColor="text1"/>
              <w:sz w:val="28"/>
              <w:szCs w:val="28"/>
              <w:lang w:val="nl-NL" w:eastAsia="nl-NL"/>
            </w:rPr>
            <w:fldChar w:fldCharType="begin"/>
          </w:r>
          <w:r w:rsidRPr="00CF4DCA">
            <w:rPr>
              <w:rFonts w:ascii="Cambria" w:hAnsi="Cambria"/>
              <w:lang w:val="nl-NL"/>
            </w:rPr>
            <w:instrText xml:space="preserve"> TOC \o "1-3" \h \z \u </w:instrText>
          </w:r>
          <w:r w:rsidRPr="00CF4DCA">
            <w:rPr>
              <w:rFonts w:ascii="Cambria" w:eastAsiaTheme="majorEastAsia" w:hAnsi="Cambria" w:cstheme="majorBidi"/>
              <w:b w:val="0"/>
              <w:color w:val="000000" w:themeColor="text1"/>
              <w:sz w:val="28"/>
              <w:szCs w:val="28"/>
              <w:lang w:val="nl-NL" w:eastAsia="nl-NL"/>
            </w:rPr>
            <w:fldChar w:fldCharType="separate"/>
          </w:r>
          <w:hyperlink w:anchor="_Toc470773229" w:history="1">
            <w:r w:rsidR="00DF1B05" w:rsidRPr="00CF4DCA">
              <w:rPr>
                <w:rStyle w:val="Hyperlink"/>
                <w:noProof/>
                <w:lang w:val="nl-NL"/>
              </w:rPr>
              <w:t>1</w:t>
            </w:r>
            <w:r w:rsidR="00DF1B05" w:rsidRPr="00CF4DCA">
              <w:rPr>
                <w:rFonts w:asciiTheme="minorHAnsi" w:eastAsiaTheme="minorEastAsia" w:hAnsiTheme="minorHAnsi"/>
                <w:b w:val="0"/>
                <w:noProof/>
                <w:lang w:val="nl-NL" w:eastAsia="en-GB"/>
              </w:rPr>
              <w:tab/>
            </w:r>
            <w:r w:rsidR="00DF1B05" w:rsidRPr="00CF4DCA">
              <w:rPr>
                <w:rStyle w:val="Hyperlink"/>
                <w:noProof/>
                <w:lang w:val="nl-NL"/>
              </w:rPr>
              <w:t>Inleiding</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_Toc470773229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4</w:t>
            </w:r>
            <w:r w:rsidR="00DF1B05" w:rsidRPr="00CF4DCA">
              <w:rPr>
                <w:noProof/>
                <w:webHidden/>
                <w:lang w:val="nl-NL"/>
              </w:rPr>
              <w:fldChar w:fldCharType="end"/>
            </w:r>
          </w:hyperlink>
        </w:p>
        <w:p w14:paraId="227728DB" w14:textId="77777777" w:rsidR="00DF1B05" w:rsidRPr="00CF4DCA" w:rsidRDefault="009E6416">
          <w:pPr>
            <w:pStyle w:val="TOC1"/>
            <w:tabs>
              <w:tab w:val="left" w:pos="440"/>
              <w:tab w:val="right" w:leader="dot" w:pos="9020"/>
            </w:tabs>
            <w:rPr>
              <w:rFonts w:asciiTheme="minorHAnsi" w:eastAsiaTheme="minorEastAsia" w:hAnsiTheme="minorHAnsi"/>
              <w:b w:val="0"/>
              <w:noProof/>
              <w:lang w:val="nl-NL" w:eastAsia="en-GB"/>
            </w:rPr>
          </w:pPr>
          <w:hyperlink w:anchor="_Toc470773230" w:history="1">
            <w:r w:rsidR="00DF1B05" w:rsidRPr="00CF4DCA">
              <w:rPr>
                <w:rStyle w:val="Hyperlink"/>
                <w:noProof/>
                <w:lang w:val="nl-NL"/>
              </w:rPr>
              <w:t>2</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Belanghebbenden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_Toc470773230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671E7E" w14:textId="77777777" w:rsidR="00DF1B05" w:rsidRPr="00CF4DCA" w:rsidRDefault="009E6416">
          <w:pPr>
            <w:pStyle w:val="TOC1"/>
            <w:tabs>
              <w:tab w:val="left" w:pos="440"/>
              <w:tab w:val="right" w:leader="dot" w:pos="9020"/>
            </w:tabs>
            <w:rPr>
              <w:rFonts w:asciiTheme="minorHAnsi" w:eastAsiaTheme="minorEastAsia" w:hAnsiTheme="minorHAnsi"/>
              <w:b w:val="0"/>
              <w:noProof/>
              <w:lang w:val="nl-NL" w:eastAsia="en-GB"/>
            </w:rPr>
          </w:pPr>
          <w:hyperlink w:anchor="_Toc470773231" w:history="1">
            <w:r w:rsidR="00DF1B05" w:rsidRPr="00CF4DCA">
              <w:rPr>
                <w:rStyle w:val="Hyperlink"/>
                <w:noProof/>
                <w:lang w:val="nl-NL"/>
              </w:rPr>
              <w:t>3</w:t>
            </w:r>
            <w:r w:rsidR="00DF1B05" w:rsidRPr="00CF4DCA">
              <w:rPr>
                <w:rFonts w:asciiTheme="minorHAnsi" w:eastAsiaTheme="minorEastAsia" w:hAnsiTheme="minorHAnsi"/>
                <w:b w:val="0"/>
                <w:noProof/>
                <w:lang w:val="nl-NL" w:eastAsia="en-GB"/>
              </w:rPr>
              <w:tab/>
            </w:r>
            <w:r w:rsidR="00DF1B05" w:rsidRPr="00CF4DCA">
              <w:rPr>
                <w:rStyle w:val="Hyperlink"/>
                <w:noProof/>
                <w:lang w:val="nl-NL"/>
              </w:rPr>
              <w:t>Behoeftes</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_Toc470773231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1F09A5D0" w14:textId="77777777" w:rsidR="00DF1B05" w:rsidRPr="00CF4DCA" w:rsidRDefault="009E6416">
          <w:pPr>
            <w:pStyle w:val="TOC1"/>
            <w:tabs>
              <w:tab w:val="left" w:pos="440"/>
              <w:tab w:val="right" w:leader="dot" w:pos="9020"/>
            </w:tabs>
            <w:rPr>
              <w:rFonts w:asciiTheme="minorHAnsi" w:eastAsiaTheme="minorEastAsia" w:hAnsiTheme="minorHAnsi"/>
              <w:b w:val="0"/>
              <w:noProof/>
              <w:lang w:val="nl-NL" w:eastAsia="en-GB"/>
            </w:rPr>
          </w:pPr>
          <w:hyperlink w:anchor="_Toc470773232" w:history="1">
            <w:r w:rsidR="00DF1B05" w:rsidRPr="00CF4DCA">
              <w:rPr>
                <w:rStyle w:val="Hyperlink"/>
                <w:noProof/>
                <w:lang w:val="nl-NL"/>
              </w:rPr>
              <w:t>4</w:t>
            </w:r>
            <w:r w:rsidR="00DF1B05" w:rsidRPr="00CF4DCA">
              <w:rPr>
                <w:rFonts w:asciiTheme="minorHAnsi" w:eastAsiaTheme="minorEastAsia" w:hAnsiTheme="minorHAnsi"/>
                <w:b w:val="0"/>
                <w:noProof/>
                <w:lang w:val="nl-NL" w:eastAsia="en-GB"/>
              </w:rPr>
              <w:tab/>
            </w:r>
            <w:r w:rsidR="00DF1B05" w:rsidRPr="00CF4DCA">
              <w:rPr>
                <w:rStyle w:val="Hyperlink"/>
                <w:noProof/>
                <w:lang w:val="nl-NL"/>
              </w:rPr>
              <w:t>Functionaliteiten</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_Toc470773232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5</w:t>
            </w:r>
            <w:r w:rsidR="00DF1B05" w:rsidRPr="00CF4DCA">
              <w:rPr>
                <w:noProof/>
                <w:webHidden/>
                <w:lang w:val="nl-NL"/>
              </w:rPr>
              <w:fldChar w:fldCharType="end"/>
            </w:r>
          </w:hyperlink>
        </w:p>
        <w:p w14:paraId="502ACE77" w14:textId="77777777" w:rsidR="00DF1B05" w:rsidRPr="00CF4DCA" w:rsidRDefault="009E6416">
          <w:pPr>
            <w:pStyle w:val="TOC1"/>
            <w:tabs>
              <w:tab w:val="left" w:pos="440"/>
              <w:tab w:val="right" w:leader="dot" w:pos="9020"/>
            </w:tabs>
            <w:rPr>
              <w:rFonts w:asciiTheme="minorHAnsi" w:eastAsiaTheme="minorEastAsia" w:hAnsiTheme="minorHAnsi"/>
              <w:b w:val="0"/>
              <w:noProof/>
              <w:lang w:val="nl-NL" w:eastAsia="en-GB"/>
            </w:rPr>
          </w:pPr>
          <w:hyperlink w:anchor="_Toc470773233" w:history="1">
            <w:r w:rsidR="00DF1B05" w:rsidRPr="00CF4DCA">
              <w:rPr>
                <w:rStyle w:val="Hyperlink"/>
                <w:noProof/>
                <w:lang w:val="nl-NL"/>
              </w:rPr>
              <w:t>5</w:t>
            </w:r>
            <w:r w:rsidR="00DF1B05" w:rsidRPr="00CF4DCA">
              <w:rPr>
                <w:rFonts w:asciiTheme="minorHAnsi" w:eastAsiaTheme="minorEastAsia" w:hAnsiTheme="minorHAnsi"/>
                <w:b w:val="0"/>
                <w:noProof/>
                <w:lang w:val="nl-NL" w:eastAsia="en-GB"/>
              </w:rPr>
              <w:tab/>
            </w:r>
            <w:r w:rsidR="00DF1B05" w:rsidRPr="00CF4DCA">
              <w:rPr>
                <w:rStyle w:val="Hyperlink"/>
                <w:noProof/>
                <w:lang w:val="nl-NL"/>
              </w:rPr>
              <w:t>Navigatie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_Toc470773233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6</w:t>
            </w:r>
            <w:r w:rsidR="00DF1B05" w:rsidRPr="00CF4DCA">
              <w:rPr>
                <w:noProof/>
                <w:webHidden/>
                <w:lang w:val="nl-NL"/>
              </w:rPr>
              <w:fldChar w:fldCharType="end"/>
            </w:r>
          </w:hyperlink>
        </w:p>
        <w:p w14:paraId="153F8406" w14:textId="77777777" w:rsidR="00DF1B05" w:rsidRPr="00CF4DCA" w:rsidRDefault="009E6416">
          <w:pPr>
            <w:pStyle w:val="TOC1"/>
            <w:tabs>
              <w:tab w:val="left" w:pos="440"/>
              <w:tab w:val="right" w:leader="dot" w:pos="9020"/>
            </w:tabs>
            <w:rPr>
              <w:rFonts w:asciiTheme="minorHAnsi" w:eastAsiaTheme="minorEastAsia" w:hAnsiTheme="minorHAnsi"/>
              <w:b w:val="0"/>
              <w:noProof/>
              <w:lang w:val="nl-NL" w:eastAsia="en-GB"/>
            </w:rPr>
          </w:pPr>
          <w:hyperlink w:anchor="_Toc470773234" w:history="1">
            <w:r w:rsidR="00DF1B05" w:rsidRPr="00CF4DCA">
              <w:rPr>
                <w:rStyle w:val="Hyperlink"/>
                <w:noProof/>
                <w:lang w:val="nl-NL"/>
              </w:rPr>
              <w:t>6</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Paginalijst</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_Toc470773234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7</w:t>
            </w:r>
            <w:r w:rsidR="00DF1B05" w:rsidRPr="00CF4DCA">
              <w:rPr>
                <w:noProof/>
                <w:webHidden/>
                <w:lang w:val="nl-NL"/>
              </w:rPr>
              <w:fldChar w:fldCharType="end"/>
            </w:r>
          </w:hyperlink>
        </w:p>
        <w:p w14:paraId="40B89706" w14:textId="77777777" w:rsidR="00DF1B05" w:rsidRPr="00CF4DCA" w:rsidRDefault="009E6416">
          <w:pPr>
            <w:pStyle w:val="TOC1"/>
            <w:tabs>
              <w:tab w:val="left" w:pos="440"/>
              <w:tab w:val="right" w:leader="dot" w:pos="9020"/>
            </w:tabs>
            <w:rPr>
              <w:rFonts w:asciiTheme="minorHAnsi" w:eastAsiaTheme="minorEastAsia" w:hAnsiTheme="minorHAnsi"/>
              <w:b w:val="0"/>
              <w:noProof/>
              <w:lang w:val="nl-NL" w:eastAsia="en-GB"/>
            </w:rPr>
          </w:pPr>
          <w:hyperlink w:anchor="_Toc470773235" w:history="1">
            <w:r w:rsidR="00DF1B05" w:rsidRPr="00CF4DCA">
              <w:rPr>
                <w:rStyle w:val="Hyperlink"/>
                <w:noProof/>
                <w:lang w:val="nl-NL"/>
              </w:rPr>
              <w:t>7</w:t>
            </w:r>
            <w:r w:rsidR="00DF1B05" w:rsidRPr="00CF4DCA">
              <w:rPr>
                <w:rFonts w:asciiTheme="minorHAnsi" w:eastAsiaTheme="minorEastAsia" w:hAnsiTheme="minorHAnsi"/>
                <w:b w:val="0"/>
                <w:noProof/>
                <w:lang w:val="nl-NL" w:eastAsia="en-GB"/>
              </w:rPr>
              <w:tab/>
            </w:r>
            <w:r w:rsidR="00DF1B05" w:rsidRPr="00CF4DCA">
              <w:rPr>
                <w:rStyle w:val="Hyperlink"/>
                <w:noProof/>
                <w:lang w:val="nl-NL"/>
              </w:rPr>
              <w:t>Pagina- en 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_Toc470773235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0486878B" w14:textId="77777777" w:rsidR="00DF1B05" w:rsidRPr="00CF4DCA" w:rsidRDefault="009E6416">
          <w:pPr>
            <w:pStyle w:val="TOC2"/>
            <w:tabs>
              <w:tab w:val="left" w:pos="880"/>
              <w:tab w:val="right" w:leader="dot" w:pos="9020"/>
            </w:tabs>
            <w:rPr>
              <w:rFonts w:asciiTheme="minorHAnsi" w:eastAsiaTheme="minorEastAsia" w:hAnsiTheme="minorHAnsi"/>
              <w:b w:val="0"/>
              <w:noProof/>
              <w:szCs w:val="24"/>
              <w:lang w:val="nl-NL" w:eastAsia="en-GB"/>
            </w:rPr>
          </w:pPr>
          <w:hyperlink w:anchor="_Toc470773236" w:history="1">
            <w:r w:rsidR="00DF1B05" w:rsidRPr="00CF4DCA">
              <w:rPr>
                <w:rStyle w:val="Hyperlink"/>
                <w:noProof/>
                <w:lang w:val="nl-NL"/>
              </w:rPr>
              <w:t>7.1</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Paginaontwerp/wireframe</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_Toc470773236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8</w:t>
            </w:r>
            <w:r w:rsidR="00DF1B05" w:rsidRPr="00CF4DCA">
              <w:rPr>
                <w:noProof/>
                <w:webHidden/>
                <w:lang w:val="nl-NL"/>
              </w:rPr>
              <w:fldChar w:fldCharType="end"/>
            </w:r>
          </w:hyperlink>
        </w:p>
        <w:p w14:paraId="380A821D" w14:textId="77777777" w:rsidR="00DF1B05" w:rsidRPr="00CF4DCA" w:rsidRDefault="009E6416">
          <w:pPr>
            <w:pStyle w:val="TOC2"/>
            <w:tabs>
              <w:tab w:val="left" w:pos="880"/>
              <w:tab w:val="right" w:leader="dot" w:pos="9020"/>
            </w:tabs>
            <w:rPr>
              <w:rFonts w:asciiTheme="minorHAnsi" w:eastAsiaTheme="minorEastAsia" w:hAnsiTheme="minorHAnsi"/>
              <w:b w:val="0"/>
              <w:noProof/>
              <w:szCs w:val="24"/>
              <w:lang w:val="nl-NL" w:eastAsia="en-GB"/>
            </w:rPr>
          </w:pPr>
          <w:hyperlink w:anchor="_Toc470773248" w:history="1">
            <w:r w:rsidR="00DF1B05" w:rsidRPr="00CF4DCA">
              <w:rPr>
                <w:rStyle w:val="Hyperlink"/>
                <w:noProof/>
                <w:lang w:val="nl-NL"/>
              </w:rPr>
              <w:t>7.2</w:t>
            </w:r>
            <w:r w:rsidR="00DF1B05" w:rsidRPr="00CF4DCA">
              <w:rPr>
                <w:rFonts w:asciiTheme="minorHAnsi" w:eastAsiaTheme="minorEastAsia" w:hAnsiTheme="minorHAnsi"/>
                <w:b w:val="0"/>
                <w:noProof/>
                <w:szCs w:val="24"/>
                <w:lang w:val="nl-NL" w:eastAsia="en-GB"/>
              </w:rPr>
              <w:tab/>
            </w:r>
            <w:r w:rsidR="00DF1B05" w:rsidRPr="00CF4DCA">
              <w:rPr>
                <w:rStyle w:val="Hyperlink"/>
                <w:noProof/>
                <w:lang w:val="nl-NL"/>
              </w:rPr>
              <w:t>Formulierontwerp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_Toc470773248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10</w:t>
            </w:r>
            <w:r w:rsidR="00DF1B05" w:rsidRPr="00CF4DCA">
              <w:rPr>
                <w:noProof/>
                <w:webHidden/>
                <w:lang w:val="nl-NL"/>
              </w:rPr>
              <w:fldChar w:fldCharType="end"/>
            </w:r>
          </w:hyperlink>
        </w:p>
        <w:p w14:paraId="062E693B" w14:textId="77777777" w:rsidR="00DF1B05" w:rsidRPr="00CF4DCA" w:rsidRDefault="009E6416">
          <w:pPr>
            <w:pStyle w:val="TOC1"/>
            <w:tabs>
              <w:tab w:val="left" w:pos="440"/>
              <w:tab w:val="right" w:leader="dot" w:pos="9020"/>
            </w:tabs>
            <w:rPr>
              <w:rFonts w:asciiTheme="minorHAnsi" w:eastAsiaTheme="minorEastAsia" w:hAnsiTheme="minorHAnsi"/>
              <w:b w:val="0"/>
              <w:noProof/>
              <w:lang w:val="nl-NL" w:eastAsia="en-GB"/>
            </w:rPr>
          </w:pPr>
          <w:hyperlink w:anchor="_Toc470773249" w:history="1">
            <w:r w:rsidR="00DF1B05" w:rsidRPr="00CF4DCA">
              <w:rPr>
                <w:rStyle w:val="Hyperlink"/>
                <w:noProof/>
                <w:lang w:val="nl-NL"/>
              </w:rPr>
              <w:t>8</w:t>
            </w:r>
            <w:r w:rsidR="00DF1B05" w:rsidRPr="00CF4DCA">
              <w:rPr>
                <w:rFonts w:asciiTheme="minorHAnsi" w:eastAsiaTheme="minorEastAsia" w:hAnsiTheme="minorHAnsi"/>
                <w:b w:val="0"/>
                <w:noProof/>
                <w:lang w:val="nl-NL" w:eastAsia="en-GB"/>
              </w:rPr>
              <w:tab/>
            </w:r>
            <w:r w:rsidR="00DF1B05" w:rsidRPr="00CF4DCA">
              <w:rPr>
                <w:rStyle w:val="Hyperlink"/>
                <w:noProof/>
                <w:lang w:val="nl-NL"/>
              </w:rPr>
              <w:t>Grafisch Ontwerp</w:t>
            </w:r>
            <w:r w:rsidR="00DF1B05" w:rsidRPr="00CF4DCA">
              <w:rPr>
                <w:noProof/>
                <w:webHidden/>
                <w:lang w:val="nl-NL"/>
              </w:rPr>
              <w:tab/>
            </w:r>
            <w:r w:rsidR="00DF1B05" w:rsidRPr="00CF4DCA">
              <w:rPr>
                <w:noProof/>
                <w:webHidden/>
                <w:lang w:val="nl-NL"/>
              </w:rPr>
              <w:fldChar w:fldCharType="begin"/>
            </w:r>
            <w:r w:rsidR="00DF1B05" w:rsidRPr="00CF4DCA">
              <w:rPr>
                <w:noProof/>
                <w:webHidden/>
                <w:lang w:val="nl-NL"/>
              </w:rPr>
              <w:instrText xml:space="preserve"> PAGEREF _Toc470773249 \h </w:instrText>
            </w:r>
            <w:r w:rsidR="00DF1B05" w:rsidRPr="00CF4DCA">
              <w:rPr>
                <w:noProof/>
                <w:webHidden/>
                <w:lang w:val="nl-NL"/>
              </w:rPr>
            </w:r>
            <w:r w:rsidR="00DF1B05" w:rsidRPr="00CF4DCA">
              <w:rPr>
                <w:noProof/>
                <w:webHidden/>
                <w:lang w:val="nl-NL"/>
              </w:rPr>
              <w:fldChar w:fldCharType="separate"/>
            </w:r>
            <w:r w:rsidR="00DF1B05" w:rsidRPr="00CF4DCA">
              <w:rPr>
                <w:noProof/>
                <w:webHidden/>
                <w:lang w:val="nl-NL"/>
              </w:rPr>
              <w:t>11</w:t>
            </w:r>
            <w:r w:rsidR="00DF1B05" w:rsidRPr="00CF4DCA">
              <w:rPr>
                <w:noProof/>
                <w:webHidden/>
                <w:lang w:val="nl-NL"/>
              </w:rPr>
              <w:fldChar w:fldCharType="end"/>
            </w:r>
          </w:hyperlink>
        </w:p>
        <w:p w14:paraId="26C1F614" w14:textId="6FE13726" w:rsidR="00800979" w:rsidRPr="00CF4DCA" w:rsidRDefault="00800979">
          <w:pPr>
            <w:rPr>
              <w:rFonts w:ascii="Cambria" w:hAnsi="Cambria"/>
              <w:lang w:val="nl-NL"/>
            </w:rPr>
          </w:pPr>
          <w:r w:rsidRPr="00CF4DCA">
            <w:rPr>
              <w:rFonts w:ascii="Cambria" w:hAnsi="Cambria"/>
              <w:b/>
              <w:bCs/>
              <w:noProof/>
              <w:lang w:val="nl-NL"/>
            </w:rPr>
            <w:fldChar w:fldCharType="end"/>
          </w:r>
        </w:p>
      </w:sdtContent>
    </w:sdt>
    <w:p w14:paraId="71902713" w14:textId="77777777" w:rsidR="00800979" w:rsidRPr="00CF4DCA" w:rsidRDefault="00800979" w:rsidP="009D5486">
      <w:pPr>
        <w:rPr>
          <w:rFonts w:ascii="Cambria" w:eastAsia="Calibri" w:hAnsi="Cambria"/>
          <w:b/>
          <w:bCs/>
          <w:sz w:val="28"/>
          <w:szCs w:val="28"/>
          <w:lang w:val="nl-NL"/>
        </w:rPr>
      </w:pPr>
    </w:p>
    <w:p w14:paraId="1A1699BD" w14:textId="77777777" w:rsidR="009D5486" w:rsidRPr="00CF4DCA" w:rsidRDefault="009D5486">
      <w:pPr>
        <w:rPr>
          <w:rFonts w:ascii="Cambria" w:eastAsia="Calibri" w:hAnsi="Cambria"/>
          <w:b/>
          <w:bCs/>
          <w:sz w:val="28"/>
          <w:szCs w:val="28"/>
          <w:lang w:val="nl-NL"/>
        </w:rPr>
      </w:pPr>
    </w:p>
    <w:p w14:paraId="4EC92F30" w14:textId="4CD67194" w:rsidR="00ED7EB9" w:rsidRPr="00A20EEF" w:rsidRDefault="00ED7EB9" w:rsidP="00A20EEF">
      <w:pPr>
        <w:rPr>
          <w:rFonts w:ascii="Cambria" w:eastAsia="Calibri" w:hAnsi="Cambria"/>
          <w:b/>
          <w:bCs/>
          <w:sz w:val="28"/>
          <w:szCs w:val="28"/>
          <w:lang w:val="nl-NL"/>
        </w:rPr>
      </w:pPr>
      <w:r w:rsidRPr="00CF4DCA">
        <w:rPr>
          <w:lang w:val="nl-NL"/>
        </w:rPr>
        <w:br w:type="page"/>
      </w:r>
    </w:p>
    <w:p w14:paraId="1724234D" w14:textId="77777777" w:rsidR="00ED7EB9" w:rsidRPr="00CF4DCA" w:rsidRDefault="00ED7EB9" w:rsidP="005901BA">
      <w:pPr>
        <w:pStyle w:val="BodyText"/>
        <w:rPr>
          <w:lang w:val="nl-NL"/>
        </w:rPr>
      </w:pPr>
    </w:p>
    <w:p w14:paraId="606AF2CC" w14:textId="77777777" w:rsidR="00ED7EB9" w:rsidRPr="00CF4DCA" w:rsidRDefault="00ED7EB9" w:rsidP="00C14A68">
      <w:pPr>
        <w:pStyle w:val="Heading1"/>
        <w:rPr>
          <w:lang w:val="nl-NL"/>
        </w:rPr>
      </w:pPr>
      <w:bookmarkStart w:id="0" w:name="_Toc443567044"/>
      <w:bookmarkStart w:id="1" w:name="_Toc470773229"/>
      <w:r w:rsidRPr="00CF4DCA">
        <w:rPr>
          <w:lang w:val="nl-NL"/>
        </w:rPr>
        <w:t>Inleiding</w:t>
      </w:r>
      <w:bookmarkEnd w:id="0"/>
      <w:bookmarkEnd w:id="1"/>
    </w:p>
    <w:p w14:paraId="290ADC5B" w14:textId="77777777" w:rsidR="005901BA" w:rsidRPr="00CF4DCA" w:rsidRDefault="005901BA" w:rsidP="005901BA">
      <w:pPr>
        <w:pStyle w:val="BodyText"/>
        <w:rPr>
          <w:lang w:val="nl-NL"/>
        </w:rPr>
      </w:pPr>
    </w:p>
    <w:p w14:paraId="1D5E36C9" w14:textId="77777777" w:rsidR="00A20EEF" w:rsidRDefault="00A20EEF" w:rsidP="00A20EEF">
      <w:pPr>
        <w:pStyle w:val="NoSpacing"/>
        <w:rPr>
          <w:sz w:val="28"/>
          <w:szCs w:val="32"/>
        </w:rPr>
      </w:pPr>
      <w:r>
        <w:rPr>
          <w:sz w:val="28"/>
          <w:szCs w:val="32"/>
        </w:rPr>
        <w:t>Het Alfa College Is een mbo in oost-Groningen. De heer J. Strootman, Docent PHP heeft List-AO-opdracht gegeven tot het Ontwikkelen van een forum. Het project zal worden voltooid door F. v/d List namens List-AO.</w:t>
      </w:r>
    </w:p>
    <w:p w14:paraId="426884BA" w14:textId="77777777" w:rsidR="00A20EEF" w:rsidRDefault="00A20EEF" w:rsidP="00A20EEF">
      <w:pPr>
        <w:pStyle w:val="NoSpacing"/>
        <w:rPr>
          <w:sz w:val="28"/>
          <w:szCs w:val="32"/>
        </w:rPr>
      </w:pPr>
    </w:p>
    <w:p w14:paraId="3EB8A6E4" w14:textId="77777777" w:rsidR="00A20EEF" w:rsidRDefault="00A20EEF" w:rsidP="00A20EEF">
      <w:pPr>
        <w:pStyle w:val="NoSpacing"/>
        <w:rPr>
          <w:sz w:val="28"/>
          <w:szCs w:val="32"/>
        </w:rPr>
      </w:pPr>
    </w:p>
    <w:p w14:paraId="4CE75211" w14:textId="77777777" w:rsidR="00A20EEF" w:rsidRDefault="00A20EEF" w:rsidP="00A20EEF">
      <w:pPr>
        <w:pStyle w:val="NoSpacing"/>
        <w:rPr>
          <w:sz w:val="28"/>
          <w:szCs w:val="32"/>
        </w:rPr>
      </w:pPr>
    </w:p>
    <w:p w14:paraId="61443CD3" w14:textId="77777777" w:rsidR="00A20EEF" w:rsidRPr="00432152" w:rsidRDefault="00A20EEF" w:rsidP="00A20EEF">
      <w:pPr>
        <w:pStyle w:val="NoSpacing"/>
        <w:rPr>
          <w:sz w:val="28"/>
          <w:szCs w:val="32"/>
        </w:rPr>
      </w:pPr>
      <w:r>
        <w:rPr>
          <w:sz w:val="28"/>
          <w:szCs w:val="32"/>
        </w:rPr>
        <w:t>In dit document staat het Plan van aanpak voor het maken van een nieuw forum.</w:t>
      </w:r>
    </w:p>
    <w:p w14:paraId="11DE6503" w14:textId="77777777" w:rsidR="00A20EEF" w:rsidRDefault="00A20EEF" w:rsidP="00A20EEF">
      <w:pPr>
        <w:pStyle w:val="NoSpacing"/>
        <w:jc w:val="both"/>
        <w:rPr>
          <w:sz w:val="28"/>
          <w:szCs w:val="32"/>
        </w:rPr>
      </w:pPr>
    </w:p>
    <w:p w14:paraId="1BD5EF52" w14:textId="77777777" w:rsidR="00A20EEF" w:rsidRDefault="00A20EEF" w:rsidP="00A20EEF">
      <w:pPr>
        <w:pStyle w:val="NoSpacing"/>
        <w:jc w:val="both"/>
        <w:rPr>
          <w:sz w:val="28"/>
          <w:szCs w:val="32"/>
        </w:rPr>
      </w:pPr>
    </w:p>
    <w:p w14:paraId="794ADE59" w14:textId="77777777" w:rsidR="00A20EEF" w:rsidRDefault="00A20EEF" w:rsidP="00A20EEF">
      <w:pPr>
        <w:pStyle w:val="NoSpacing"/>
        <w:jc w:val="both"/>
        <w:rPr>
          <w:sz w:val="28"/>
          <w:szCs w:val="32"/>
        </w:rPr>
      </w:pPr>
    </w:p>
    <w:p w14:paraId="4840FA10" w14:textId="78FCDDB1" w:rsidR="00A20EEF" w:rsidRDefault="00A20EEF" w:rsidP="00A20EEF">
      <w:pPr>
        <w:pStyle w:val="NoSpacing"/>
        <w:jc w:val="both"/>
        <w:rPr>
          <w:sz w:val="28"/>
          <w:szCs w:val="32"/>
        </w:rPr>
      </w:pPr>
      <w:r>
        <w:rPr>
          <w:sz w:val="28"/>
          <w:szCs w:val="32"/>
        </w:rPr>
        <w:t>In het FO worden de doelstellingen beschreven vervolgens de inhoud van het project. Daarna treft u een overzicht van de project leden en de benodigdheden. Tenslotte worden alle taken van het project op een rij gezet en een planning gemaakt.</w:t>
      </w:r>
    </w:p>
    <w:p w14:paraId="5C4AAE03" w14:textId="77777777" w:rsidR="0058151B" w:rsidRPr="00CF4DCA" w:rsidRDefault="0058151B" w:rsidP="00206F66">
      <w:pPr>
        <w:tabs>
          <w:tab w:val="left" w:pos="1029"/>
        </w:tabs>
        <w:spacing w:line="273" w:lineRule="auto"/>
        <w:ind w:right="108"/>
        <w:rPr>
          <w:rFonts w:ascii="Cambria" w:hAnsi="Cambria"/>
          <w:lang w:val="nl-NL"/>
        </w:rPr>
      </w:pPr>
    </w:p>
    <w:p w14:paraId="4B49D083" w14:textId="75324474" w:rsidR="00AB536E" w:rsidRPr="00CF4DCA" w:rsidRDefault="00AB536E">
      <w:pPr>
        <w:rPr>
          <w:rFonts w:ascii="Cambria" w:eastAsia="Calibri" w:hAnsi="Cambria"/>
          <w:szCs w:val="24"/>
          <w:lang w:val="nl-NL"/>
        </w:rPr>
      </w:pPr>
      <w:r w:rsidRPr="00CF4DCA">
        <w:rPr>
          <w:lang w:val="nl-NL"/>
        </w:rPr>
        <w:br w:type="page"/>
      </w:r>
    </w:p>
    <w:p w14:paraId="247903FD" w14:textId="77777777" w:rsidR="00ED7EB9" w:rsidRPr="00CF4DCA" w:rsidRDefault="00ED7EB9" w:rsidP="005901BA">
      <w:pPr>
        <w:pStyle w:val="BodyText"/>
        <w:rPr>
          <w:lang w:val="nl-NL"/>
        </w:rPr>
      </w:pPr>
    </w:p>
    <w:p w14:paraId="69D109C7" w14:textId="77777777" w:rsidR="00ED7EB9" w:rsidRPr="00CF4DCA" w:rsidRDefault="00ED7EB9" w:rsidP="00556F0B">
      <w:pPr>
        <w:pStyle w:val="Heading1"/>
        <w:rPr>
          <w:lang w:val="nl-NL"/>
        </w:rPr>
      </w:pPr>
      <w:bookmarkStart w:id="2" w:name="_Toc443567045"/>
      <w:bookmarkStart w:id="3" w:name="_Toc470773230"/>
      <w:r w:rsidRPr="00CF4DCA">
        <w:rPr>
          <w:lang w:val="nl-NL"/>
        </w:rPr>
        <w:t>Belanghebbenden</w:t>
      </w:r>
      <w:bookmarkEnd w:id="2"/>
      <w:bookmarkEnd w:id="3"/>
    </w:p>
    <w:p w14:paraId="20B45FAF" w14:textId="77777777" w:rsidR="005901BA" w:rsidRPr="00CF4DCA" w:rsidRDefault="005901BA" w:rsidP="005901BA">
      <w:pPr>
        <w:pStyle w:val="BodyText"/>
        <w:rPr>
          <w:lang w:val="nl-NL"/>
        </w:rPr>
      </w:pPr>
    </w:p>
    <w:p w14:paraId="736BA2A5" w14:textId="77777777" w:rsidR="00ED7EB9" w:rsidRPr="00CF4DCA" w:rsidRDefault="00ED7EB9" w:rsidP="005901BA">
      <w:pPr>
        <w:pStyle w:val="BodyText"/>
        <w:rPr>
          <w:lang w:val="nl-NL"/>
        </w:rPr>
      </w:pPr>
    </w:p>
    <w:p w14:paraId="034B804B" w14:textId="4BD1524E" w:rsidR="00ED7EB9" w:rsidRPr="00A20EEF" w:rsidRDefault="00A20EEF" w:rsidP="005901BA">
      <w:pPr>
        <w:pStyle w:val="BodyText"/>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oplossing die hier wordt geleverd is een design voor het komende forums die kunnen worden gebruikt als voorbeeld of basis voor het maken van andere forums. Ook zal het forum </w:t>
      </w:r>
      <w:r w:rsidR="00203B27">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 voorbeeld worden gebruikt.</w:t>
      </w:r>
    </w:p>
    <w:p w14:paraId="0285638A" w14:textId="77777777" w:rsidR="00ED7EB9" w:rsidRPr="00CF4DCA" w:rsidRDefault="00ED7EB9" w:rsidP="005901BA">
      <w:pPr>
        <w:pStyle w:val="BodyText"/>
        <w:rPr>
          <w:lang w:val="nl-NL"/>
        </w:rPr>
      </w:pPr>
    </w:p>
    <w:p w14:paraId="04D7778C" w14:textId="77777777" w:rsidR="00AB536E" w:rsidRPr="00CF4DCA" w:rsidRDefault="00AB536E" w:rsidP="005901BA">
      <w:pPr>
        <w:pStyle w:val="BodyText"/>
        <w:rPr>
          <w:lang w:val="nl-NL"/>
        </w:rPr>
      </w:pPr>
    </w:p>
    <w:p w14:paraId="524851A4" w14:textId="77777777" w:rsidR="00ED7EB9" w:rsidRPr="00CF4DCA" w:rsidRDefault="00ED7EB9" w:rsidP="00556F0B">
      <w:pPr>
        <w:pStyle w:val="Heading1"/>
        <w:rPr>
          <w:lang w:val="nl-NL"/>
        </w:rPr>
      </w:pPr>
      <w:bookmarkStart w:id="4" w:name="_Toc443567046"/>
      <w:bookmarkStart w:id="5" w:name="_Toc470773231"/>
      <w:r w:rsidRPr="00CF4DCA">
        <w:rPr>
          <w:lang w:val="nl-NL"/>
        </w:rPr>
        <w:t>Behoeftes</w:t>
      </w:r>
      <w:bookmarkEnd w:id="4"/>
      <w:bookmarkEnd w:id="5"/>
    </w:p>
    <w:p w14:paraId="42C78122" w14:textId="77777777" w:rsidR="005901BA" w:rsidRPr="00CF4DCA" w:rsidRDefault="005901BA" w:rsidP="005901BA">
      <w:pPr>
        <w:pStyle w:val="BodyText"/>
        <w:rPr>
          <w:lang w:val="nl-NL"/>
        </w:rPr>
      </w:pPr>
    </w:p>
    <w:p w14:paraId="5437BFA1" w14:textId="0A23C5D8" w:rsidR="00ED7EB9" w:rsidRPr="00203B27" w:rsidRDefault="00203B27" w:rsidP="005901BA">
      <w:pPr>
        <w:pStyle w:val="BodyText"/>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behoeftes staan in het </w:t>
      </w:r>
      <w:proofErr w:type="spellStart"/>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PvA</w:t>
      </w:r>
      <w:proofErr w:type="spellEnd"/>
      <w:r>
        <w:rPr>
          <w:color w:val="000000" w:themeColor="text1"/>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onder omschrijving.</w:t>
      </w:r>
    </w:p>
    <w:p w14:paraId="79BF621F" w14:textId="77777777" w:rsidR="00ED7EB9" w:rsidRPr="00CF4DCA" w:rsidRDefault="00ED7EB9" w:rsidP="000D7E9A">
      <w:pPr>
        <w:pStyle w:val="BodyText"/>
        <w:rPr>
          <w:lang w:val="nl-NL"/>
        </w:rPr>
      </w:pPr>
    </w:p>
    <w:p w14:paraId="3ADB7F26" w14:textId="77777777" w:rsidR="00AB536E" w:rsidRPr="00CF4DCA" w:rsidRDefault="00AB536E" w:rsidP="000D7E9A">
      <w:pPr>
        <w:pStyle w:val="BodyText"/>
        <w:rPr>
          <w:lang w:val="nl-NL"/>
        </w:rPr>
      </w:pPr>
    </w:p>
    <w:p w14:paraId="3E2428E9" w14:textId="77777777" w:rsidR="00ED7EB9" w:rsidRPr="00CF4DCA" w:rsidRDefault="00ED7EB9" w:rsidP="00556F0B">
      <w:pPr>
        <w:pStyle w:val="Heading1"/>
        <w:rPr>
          <w:lang w:val="nl-NL"/>
        </w:rPr>
      </w:pPr>
      <w:bookmarkStart w:id="6" w:name="_Toc443567047"/>
      <w:bookmarkStart w:id="7" w:name="_Toc470773232"/>
      <w:r w:rsidRPr="00CF4DCA">
        <w:rPr>
          <w:lang w:val="nl-NL"/>
        </w:rPr>
        <w:t>Functionaliteiten</w:t>
      </w:r>
      <w:bookmarkEnd w:id="6"/>
      <w:bookmarkEnd w:id="7"/>
    </w:p>
    <w:p w14:paraId="7AB1D6E8" w14:textId="77777777" w:rsidR="005901BA" w:rsidRPr="00CF4DCA" w:rsidRDefault="005901BA" w:rsidP="005901BA">
      <w:pPr>
        <w:pStyle w:val="BodyText"/>
        <w:rPr>
          <w:lang w:val="nl-NL"/>
        </w:rPr>
      </w:pPr>
    </w:p>
    <w:p w14:paraId="14E9BDB4" w14:textId="77777777" w:rsidR="00203B27" w:rsidRDefault="00203B27" w:rsidP="00203B27">
      <w:pPr>
        <w:pStyle w:val="NoSpacing"/>
        <w:jc w:val="both"/>
        <w:rPr>
          <w:sz w:val="28"/>
          <w:szCs w:val="32"/>
        </w:rPr>
      </w:pPr>
      <w:r w:rsidRPr="003C646B">
        <w:rPr>
          <w:sz w:val="28"/>
          <w:szCs w:val="32"/>
        </w:rPr>
        <w:t>Het forum</w:t>
      </w:r>
      <w:r>
        <w:rPr>
          <w:sz w:val="28"/>
          <w:szCs w:val="32"/>
        </w:rPr>
        <w:t xml:space="preserve"> zal voor iedereen toegankelijk zijn. En zal als basis of template werken voor eventuele andere forums.</w:t>
      </w:r>
    </w:p>
    <w:p w14:paraId="661F623A" w14:textId="77777777" w:rsidR="00203B27" w:rsidRDefault="00203B27" w:rsidP="00203B27">
      <w:pPr>
        <w:pStyle w:val="NoSpacing"/>
        <w:numPr>
          <w:ilvl w:val="0"/>
          <w:numId w:val="36"/>
        </w:numPr>
        <w:jc w:val="both"/>
        <w:rPr>
          <w:sz w:val="28"/>
          <w:szCs w:val="32"/>
        </w:rPr>
      </w:pPr>
      <w:r>
        <w:rPr>
          <w:sz w:val="28"/>
          <w:szCs w:val="32"/>
        </w:rPr>
        <w:t>De homepagina moet voor iedereen toegankelijk zijn en iedereen mag de thema’s zien.</w:t>
      </w:r>
    </w:p>
    <w:p w14:paraId="5D0841FB" w14:textId="77777777" w:rsidR="00203B27" w:rsidRDefault="00203B27" w:rsidP="00203B27">
      <w:pPr>
        <w:pStyle w:val="NoSpacing"/>
        <w:numPr>
          <w:ilvl w:val="0"/>
          <w:numId w:val="36"/>
        </w:numPr>
        <w:jc w:val="both"/>
        <w:rPr>
          <w:sz w:val="28"/>
          <w:szCs w:val="32"/>
        </w:rPr>
      </w:pPr>
      <w:r>
        <w:rPr>
          <w:sz w:val="28"/>
          <w:szCs w:val="32"/>
        </w:rPr>
        <w:t>Iedere bezoeker mag alle reacties zien.</w:t>
      </w:r>
    </w:p>
    <w:p w14:paraId="20D81E24" w14:textId="77777777" w:rsidR="00203B27" w:rsidRDefault="00203B27" w:rsidP="00203B27">
      <w:pPr>
        <w:pStyle w:val="NoSpacing"/>
        <w:numPr>
          <w:ilvl w:val="0"/>
          <w:numId w:val="36"/>
        </w:numPr>
        <w:jc w:val="both"/>
        <w:rPr>
          <w:sz w:val="28"/>
          <w:szCs w:val="32"/>
        </w:rPr>
      </w:pPr>
      <w:r>
        <w:rPr>
          <w:sz w:val="28"/>
          <w:szCs w:val="32"/>
        </w:rPr>
        <w:t>Mensen moeten zich kunnen registeren op de website als user.</w:t>
      </w:r>
    </w:p>
    <w:p w14:paraId="1E090A65" w14:textId="77777777" w:rsidR="00203B27" w:rsidRDefault="00203B27" w:rsidP="00203B27">
      <w:pPr>
        <w:pStyle w:val="NoSpacing"/>
        <w:numPr>
          <w:ilvl w:val="0"/>
          <w:numId w:val="36"/>
        </w:numPr>
        <w:jc w:val="both"/>
        <w:rPr>
          <w:sz w:val="28"/>
          <w:szCs w:val="32"/>
        </w:rPr>
      </w:pPr>
      <w:r>
        <w:rPr>
          <w:sz w:val="28"/>
          <w:szCs w:val="32"/>
        </w:rPr>
        <w:t>Mensen moeten zich kunnen aanmelden.</w:t>
      </w:r>
    </w:p>
    <w:p w14:paraId="5BE08AD3" w14:textId="77777777" w:rsidR="00203B27" w:rsidRDefault="00203B27" w:rsidP="00203B27">
      <w:pPr>
        <w:pStyle w:val="NoSpacing"/>
        <w:numPr>
          <w:ilvl w:val="0"/>
          <w:numId w:val="36"/>
        </w:numPr>
        <w:jc w:val="both"/>
        <w:rPr>
          <w:sz w:val="28"/>
          <w:szCs w:val="32"/>
        </w:rPr>
      </w:pPr>
      <w:r>
        <w:rPr>
          <w:sz w:val="28"/>
          <w:szCs w:val="32"/>
        </w:rPr>
        <w:t>Users moeten een wachtwoord reset kunnen opvragen. *</w:t>
      </w:r>
    </w:p>
    <w:p w14:paraId="503A9B17" w14:textId="77777777" w:rsidR="00203B27" w:rsidRDefault="00203B27" w:rsidP="00203B27">
      <w:pPr>
        <w:pStyle w:val="NoSpacing"/>
        <w:numPr>
          <w:ilvl w:val="0"/>
          <w:numId w:val="36"/>
        </w:numPr>
        <w:jc w:val="both"/>
        <w:rPr>
          <w:sz w:val="28"/>
          <w:szCs w:val="32"/>
        </w:rPr>
      </w:pPr>
      <w:r>
        <w:rPr>
          <w:sz w:val="28"/>
          <w:szCs w:val="32"/>
        </w:rPr>
        <w:t>Een user moet zich verifiëren na registratie. *</w:t>
      </w:r>
    </w:p>
    <w:p w14:paraId="735CA468" w14:textId="77777777" w:rsidR="00203B27" w:rsidRDefault="00203B27" w:rsidP="00203B27">
      <w:pPr>
        <w:pStyle w:val="NoSpacing"/>
        <w:numPr>
          <w:ilvl w:val="0"/>
          <w:numId w:val="36"/>
        </w:numPr>
        <w:jc w:val="both"/>
        <w:rPr>
          <w:sz w:val="28"/>
          <w:szCs w:val="32"/>
        </w:rPr>
      </w:pPr>
      <w:r>
        <w:rPr>
          <w:sz w:val="28"/>
          <w:szCs w:val="32"/>
        </w:rPr>
        <w:t xml:space="preserve">Alleen een </w:t>
      </w:r>
      <w:proofErr w:type="spellStart"/>
      <w:r>
        <w:rPr>
          <w:sz w:val="28"/>
          <w:szCs w:val="32"/>
        </w:rPr>
        <w:t>admin</w:t>
      </w:r>
      <w:proofErr w:type="spellEnd"/>
      <w:r>
        <w:rPr>
          <w:sz w:val="28"/>
          <w:szCs w:val="32"/>
        </w:rPr>
        <w:t xml:space="preserve"> kan thema’s aanmaken.</w:t>
      </w:r>
    </w:p>
    <w:p w14:paraId="441C2EEE" w14:textId="77777777" w:rsidR="00203B27" w:rsidRDefault="00203B27" w:rsidP="00203B27">
      <w:pPr>
        <w:pStyle w:val="NoSpacing"/>
        <w:numPr>
          <w:ilvl w:val="0"/>
          <w:numId w:val="36"/>
        </w:numPr>
        <w:jc w:val="both"/>
        <w:rPr>
          <w:sz w:val="28"/>
          <w:szCs w:val="32"/>
        </w:rPr>
      </w:pPr>
      <w:r>
        <w:rPr>
          <w:sz w:val="28"/>
          <w:szCs w:val="32"/>
        </w:rPr>
        <w:t>Een user kan topics aanmaken en reacties plaatsen</w:t>
      </w:r>
    </w:p>
    <w:p w14:paraId="084131C3" w14:textId="77777777" w:rsidR="00203B27" w:rsidRDefault="00203B27" w:rsidP="00203B27">
      <w:pPr>
        <w:pStyle w:val="NoSpacing"/>
        <w:numPr>
          <w:ilvl w:val="0"/>
          <w:numId w:val="36"/>
        </w:numPr>
        <w:jc w:val="both"/>
        <w:rPr>
          <w:sz w:val="28"/>
          <w:szCs w:val="32"/>
        </w:rPr>
      </w:pPr>
      <w:r>
        <w:rPr>
          <w:sz w:val="28"/>
          <w:szCs w:val="32"/>
        </w:rPr>
        <w:t>Iedere user heeft een profiel pagina, die hij naar smaak kan aanpassen</w:t>
      </w:r>
    </w:p>
    <w:p w14:paraId="481EBC63" w14:textId="77777777" w:rsidR="00203B27" w:rsidRDefault="00203B27" w:rsidP="00203B27">
      <w:pPr>
        <w:pStyle w:val="NoSpacing"/>
        <w:ind w:left="360"/>
        <w:jc w:val="both"/>
        <w:rPr>
          <w:sz w:val="28"/>
          <w:szCs w:val="32"/>
        </w:rPr>
      </w:pPr>
    </w:p>
    <w:p w14:paraId="5E2E04CB" w14:textId="77777777" w:rsidR="00203B27" w:rsidRDefault="00203B27" w:rsidP="00203B27">
      <w:pPr>
        <w:pStyle w:val="NoSpacing"/>
        <w:ind w:left="360"/>
        <w:jc w:val="both"/>
        <w:rPr>
          <w:sz w:val="28"/>
          <w:szCs w:val="32"/>
        </w:rPr>
      </w:pPr>
      <w:r>
        <w:rPr>
          <w:sz w:val="28"/>
          <w:szCs w:val="32"/>
        </w:rPr>
        <w:t>*= deze zijn nog niet verplicht.</w:t>
      </w:r>
    </w:p>
    <w:p w14:paraId="61302476" w14:textId="77777777" w:rsidR="00ED7EB9" w:rsidRPr="00CF4DCA" w:rsidRDefault="00ED7EB9" w:rsidP="005901BA">
      <w:pPr>
        <w:pStyle w:val="BodyText"/>
        <w:rPr>
          <w:lang w:val="nl-NL"/>
        </w:rPr>
      </w:pPr>
    </w:p>
    <w:p w14:paraId="5FED51AF" w14:textId="77777777" w:rsidR="00E57B59" w:rsidRPr="00CF4DCA" w:rsidRDefault="00E57B59" w:rsidP="005901BA">
      <w:pPr>
        <w:pStyle w:val="BodyText"/>
        <w:rPr>
          <w:lang w:val="nl-NL"/>
        </w:rPr>
      </w:pPr>
    </w:p>
    <w:p w14:paraId="12774E5A" w14:textId="174F8EA8" w:rsidR="00E57B59" w:rsidRPr="00CF4DCA" w:rsidRDefault="00E57B59" w:rsidP="005901BA">
      <w:pPr>
        <w:pStyle w:val="BodyText"/>
        <w:rPr>
          <w:lang w:val="nl-NL"/>
        </w:rPr>
      </w:pPr>
    </w:p>
    <w:p w14:paraId="7F1ADFCE" w14:textId="53A444B9" w:rsidR="00E57B59" w:rsidRPr="00CF4DCA" w:rsidRDefault="00E57B59" w:rsidP="00E57B59">
      <w:pPr>
        <w:pStyle w:val="Heading1"/>
        <w:rPr>
          <w:lang w:val="nl-NL"/>
        </w:rPr>
      </w:pPr>
      <w:bookmarkStart w:id="8" w:name="_Toc470773233"/>
      <w:r w:rsidRPr="00CF4DCA">
        <w:rPr>
          <w:lang w:val="nl-NL"/>
        </w:rPr>
        <w:t>Navigatie</w:t>
      </w:r>
      <w:bookmarkEnd w:id="8"/>
    </w:p>
    <w:p w14:paraId="489D186C" w14:textId="77777777" w:rsidR="00E57B59" w:rsidRPr="00CF4DCA" w:rsidRDefault="00E57B59" w:rsidP="00E57B59">
      <w:pPr>
        <w:pStyle w:val="BodyText"/>
        <w:rPr>
          <w:lang w:val="nl-NL"/>
        </w:rPr>
      </w:pPr>
    </w:p>
    <w:p w14:paraId="5169777B" w14:textId="223F4550" w:rsidR="005D0D78" w:rsidRPr="00CF4DCA" w:rsidRDefault="005D0D78" w:rsidP="00E57B59">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14:paraId="56198099" w14:textId="77777777" w:rsidR="005D0D78" w:rsidRPr="00CF4DCA" w:rsidRDefault="005D0D78" w:rsidP="00E57B59">
      <w:pPr>
        <w:rPr>
          <w:rFonts w:ascii="Cambria" w:hAnsi="Cambria"/>
          <w:i/>
          <w:color w:val="00B050"/>
          <w:lang w:val="nl-NL"/>
        </w:rPr>
      </w:pPr>
    </w:p>
    <w:p w14:paraId="4508EDBA"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Om te laten zien hoe de pagina's van een website onderling samenhangen (hoe kom je van de ene pagina naar de andere) gebruiken we een sitemap.</w:t>
      </w:r>
    </w:p>
    <w:p w14:paraId="0294D735" w14:textId="77777777" w:rsidR="00E57B59" w:rsidRPr="00CF4DCA" w:rsidRDefault="00E57B59" w:rsidP="00E57B59">
      <w:pPr>
        <w:rPr>
          <w:rFonts w:ascii="Cambria" w:hAnsi="Cambria"/>
          <w:i/>
          <w:color w:val="00B050"/>
          <w:lang w:val="nl-NL"/>
        </w:rPr>
      </w:pPr>
    </w:p>
    <w:p w14:paraId="2310CF8B"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 xml:space="preserve">Dit is een overzicht van alle te ontwikkelen pagina’s binnen de website of applicatie. Het </w:t>
      </w:r>
      <w:r w:rsidRPr="00CF4DCA">
        <w:rPr>
          <w:rFonts w:ascii="Cambria" w:hAnsi="Cambria"/>
          <w:i/>
          <w:color w:val="00B050"/>
          <w:lang w:val="nl-NL"/>
        </w:rPr>
        <w:lastRenderedPageBreak/>
        <w:t xml:space="preserve">zorgt </w:t>
      </w:r>
      <w:proofErr w:type="gramStart"/>
      <w:r w:rsidRPr="00CF4DCA">
        <w:rPr>
          <w:rFonts w:ascii="Cambria" w:hAnsi="Cambria"/>
          <w:i/>
          <w:color w:val="00B050"/>
          <w:lang w:val="nl-NL"/>
        </w:rPr>
        <w:t>er voor</w:t>
      </w:r>
      <w:proofErr w:type="gramEnd"/>
      <w:r w:rsidRPr="00CF4DCA">
        <w:rPr>
          <w:rFonts w:ascii="Cambria" w:hAnsi="Cambria"/>
          <w:i/>
          <w:color w:val="00B050"/>
          <w:lang w:val="nl-NL"/>
        </w:rPr>
        <w:t xml:space="preserve"> dat men een goed beeld krijgt van de omvang van het project. Vergeet hier vooral ook niet zaken als bijvoorbeeld een bedankpagina na een formulier.</w:t>
      </w:r>
    </w:p>
    <w:p w14:paraId="56F6BF52" w14:textId="77777777" w:rsidR="00E57B59" w:rsidRPr="00CF4DCA" w:rsidRDefault="00E57B59" w:rsidP="00E57B59">
      <w:pPr>
        <w:rPr>
          <w:rFonts w:ascii="Cambria" w:hAnsi="Cambria"/>
          <w:i/>
          <w:color w:val="00B050"/>
          <w:lang w:val="nl-NL"/>
        </w:rPr>
      </w:pPr>
    </w:p>
    <w:p w14:paraId="531683A1" w14:textId="7188F24F" w:rsidR="00E57B59" w:rsidRDefault="00E57B59" w:rsidP="00E57B59">
      <w:pPr>
        <w:rPr>
          <w:rFonts w:ascii="Cambria" w:hAnsi="Cambria"/>
          <w:i/>
          <w:color w:val="00B050"/>
          <w:lang w:val="nl-NL"/>
        </w:rPr>
      </w:pPr>
      <w:r w:rsidRPr="00CF4DCA">
        <w:rPr>
          <w:rFonts w:ascii="Cambria" w:hAnsi="Cambria"/>
          <w:i/>
          <w:color w:val="00B050"/>
          <w:lang w:val="nl-NL"/>
        </w:rPr>
        <w:t>De organisatie van de informatiestructuur is vaak hiërarchisch, dat wil zeggen van grof naar fijn. Daarom kan een menu in de vorm van een boomstructuur worden weergegeven. Maak deze structuur niet te breed en vooral niet te diep.</w:t>
      </w:r>
    </w:p>
    <w:p w14:paraId="2DC4B870" w14:textId="77678266" w:rsidR="00B300AD" w:rsidRDefault="00B300AD" w:rsidP="00E57B59">
      <w:pPr>
        <w:rPr>
          <w:rFonts w:ascii="Cambria" w:hAnsi="Cambria"/>
          <w:i/>
          <w:color w:val="00B050"/>
          <w:lang w:val="nl-NL"/>
        </w:rPr>
      </w:pPr>
    </w:p>
    <w:p w14:paraId="1E92A1EC" w14:textId="77777777" w:rsidR="00B300AD" w:rsidRDefault="00B300AD" w:rsidP="00B300AD">
      <w:pPr>
        <w:widowControl/>
        <w:autoSpaceDE w:val="0"/>
        <w:autoSpaceDN w:val="0"/>
        <w:adjustRightInd w:val="0"/>
        <w:rPr>
          <w:rFonts w:ascii="Calibri" w:hAnsi="Calibri" w:cs="Calibri"/>
          <w:color w:val="000000"/>
          <w:sz w:val="28"/>
          <w:szCs w:val="28"/>
          <w:lang w:val="nl-NL"/>
        </w:rPr>
      </w:pPr>
      <w:r w:rsidRPr="00B300AD">
        <w:rPr>
          <w:rFonts w:ascii="Calibri" w:hAnsi="Calibri" w:cs="Calibri"/>
          <w:color w:val="000000"/>
          <w:sz w:val="28"/>
          <w:szCs w:val="28"/>
          <w:lang w:val="nl-NL"/>
        </w:rPr>
        <w:t>*1</w:t>
      </w:r>
      <w:r>
        <w:rPr>
          <w:rFonts w:ascii="Calibri" w:hAnsi="Calibri" w:cs="Calibri"/>
          <w:color w:val="000000"/>
          <w:sz w:val="28"/>
          <w:szCs w:val="28"/>
          <w:lang w:val="nl-NL"/>
        </w:rPr>
        <w:t>:</w:t>
      </w:r>
    </w:p>
    <w:p w14:paraId="13FB198F" w14:textId="3E0E86D1" w:rsidR="00B300AD" w:rsidRPr="00B300AD" w:rsidRDefault="00B300AD" w:rsidP="00B300AD">
      <w:pPr>
        <w:widowControl/>
        <w:autoSpaceDE w:val="0"/>
        <w:autoSpaceDN w:val="0"/>
        <w:adjustRightInd w:val="0"/>
        <w:rPr>
          <w:rFonts w:ascii="Calibri" w:hAnsi="Calibri" w:cs="Calibri"/>
          <w:color w:val="000000"/>
          <w:sz w:val="28"/>
          <w:szCs w:val="28"/>
          <w:lang w:val="nl-NL"/>
        </w:rPr>
      </w:pPr>
      <w:r w:rsidRPr="00B300AD">
        <w:rPr>
          <w:rFonts w:ascii="Calibri" w:hAnsi="Calibri" w:cs="Calibri"/>
          <w:color w:val="000000"/>
          <w:sz w:val="28"/>
          <w:szCs w:val="28"/>
          <w:lang w:val="nl-NL"/>
        </w:rPr>
        <w:t xml:space="preserve"> -laat alle thema's zien en per thema hoeveel topics het thema heeft</w:t>
      </w:r>
      <w:r>
        <w:rPr>
          <w:rFonts w:ascii="Calibri" w:hAnsi="Calibri" w:cs="Calibri"/>
          <w:color w:val="000000"/>
          <w:sz w:val="28"/>
          <w:szCs w:val="28"/>
          <w:lang w:val="nl-NL"/>
        </w:rPr>
        <w:t>.</w:t>
      </w:r>
    </w:p>
    <w:p w14:paraId="231048A2" w14:textId="62CA3945" w:rsidR="00B300AD" w:rsidRDefault="00B300AD" w:rsidP="00B300AD">
      <w:pPr>
        <w:widowControl/>
        <w:autoSpaceDE w:val="0"/>
        <w:autoSpaceDN w:val="0"/>
        <w:adjustRightInd w:val="0"/>
        <w:rPr>
          <w:rFonts w:ascii="Calibri" w:hAnsi="Calibri" w:cs="Calibri"/>
          <w:color w:val="000000"/>
          <w:sz w:val="28"/>
          <w:szCs w:val="28"/>
          <w:lang w:val="nl-NL"/>
        </w:rPr>
      </w:pPr>
      <w:r w:rsidRPr="00B300AD">
        <w:rPr>
          <w:rFonts w:ascii="Calibri" w:hAnsi="Calibri" w:cs="Calibri"/>
          <w:color w:val="000000"/>
          <w:sz w:val="28"/>
          <w:szCs w:val="28"/>
          <w:lang w:val="nl-NL"/>
        </w:rPr>
        <w:t xml:space="preserve">-kan klikken op thema </w:t>
      </w:r>
      <w:r>
        <w:rPr>
          <w:rFonts w:ascii="Calibri" w:hAnsi="Calibri" w:cs="Calibri"/>
          <w:color w:val="000000"/>
          <w:sz w:val="28"/>
          <w:szCs w:val="28"/>
          <w:lang w:val="nl-NL"/>
        </w:rPr>
        <w:t>waardoor de thema-pagina worden.</w:t>
      </w:r>
    </w:p>
    <w:p w14:paraId="0303E742" w14:textId="0275153B" w:rsidR="00B300AD" w:rsidRDefault="00B300AD" w:rsidP="00B300AD">
      <w:pPr>
        <w:widowControl/>
        <w:autoSpaceDE w:val="0"/>
        <w:autoSpaceDN w:val="0"/>
        <w:adjustRightInd w:val="0"/>
        <w:rPr>
          <w:rFonts w:ascii="Calibri" w:hAnsi="Calibri" w:cs="Calibri"/>
          <w:color w:val="000000"/>
          <w:sz w:val="28"/>
          <w:szCs w:val="28"/>
          <w:lang w:val="nl-NL"/>
        </w:rPr>
      </w:pPr>
    </w:p>
    <w:p w14:paraId="60BC31D4" w14:textId="063CBAAA"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*2:</w:t>
      </w:r>
    </w:p>
    <w:p w14:paraId="62D1BE08" w14:textId="20A91DC9"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-De pagina van 1 thema laat alle bijbehorende topics zijn</w:t>
      </w:r>
    </w:p>
    <w:p w14:paraId="0F4CD5F9" w14:textId="720C2A5A"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-in het overzicht is zichtbaat hoeveel reacties geplaats zijn</w:t>
      </w:r>
    </w:p>
    <w:p w14:paraId="57C1BB4D" w14:textId="1799229C"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-per topic is zichtbaar wanneer deze geplaatst is</w:t>
      </w:r>
    </w:p>
    <w:p w14:paraId="5E2A04AD" w14:textId="5AA9E0B6" w:rsidR="00B300AD" w:rsidRDefault="00B300AD" w:rsidP="00B300AD">
      <w:pPr>
        <w:widowControl/>
        <w:autoSpaceDE w:val="0"/>
        <w:autoSpaceDN w:val="0"/>
        <w:adjustRightInd w:val="0"/>
        <w:rPr>
          <w:rFonts w:ascii="Calibri" w:hAnsi="Calibri" w:cs="Calibri"/>
          <w:color w:val="000000"/>
          <w:sz w:val="28"/>
          <w:szCs w:val="28"/>
          <w:lang w:val="nl-NL"/>
        </w:rPr>
      </w:pPr>
    </w:p>
    <w:p w14:paraId="421E9550" w14:textId="502837A1"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*3:</w:t>
      </w:r>
    </w:p>
    <w:p w14:paraId="31EB0344" w14:textId="75E83B62"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-pagina van 1 topic</w:t>
      </w:r>
    </w:p>
    <w:p w14:paraId="693B22BC" w14:textId="479F906E"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-toont alle reacties</w:t>
      </w:r>
    </w:p>
    <w:p w14:paraId="4F749491" w14:textId="568B4953"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-per reactie is zichtbaar wanneer en door wie deze geplaatst is</w:t>
      </w:r>
    </w:p>
    <w:p w14:paraId="3888DD27" w14:textId="79DC02B7" w:rsidR="00B300AD" w:rsidRDefault="00B300AD" w:rsidP="00B300AD">
      <w:pPr>
        <w:widowControl/>
        <w:autoSpaceDE w:val="0"/>
        <w:autoSpaceDN w:val="0"/>
        <w:adjustRightInd w:val="0"/>
        <w:rPr>
          <w:rFonts w:ascii="Calibri" w:hAnsi="Calibri" w:cs="Calibri"/>
          <w:color w:val="000000"/>
          <w:sz w:val="28"/>
          <w:szCs w:val="28"/>
          <w:lang w:val="nl-NL"/>
        </w:rPr>
      </w:pPr>
    </w:p>
    <w:p w14:paraId="08611E25" w14:textId="3BAE3EBE"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 xml:space="preserve">Alleen </w:t>
      </w:r>
      <w:r w:rsidR="000C3AC2">
        <w:rPr>
          <w:rFonts w:ascii="Calibri" w:hAnsi="Calibri" w:cs="Calibri"/>
          <w:color w:val="000000"/>
          <w:sz w:val="28"/>
          <w:szCs w:val="28"/>
          <w:lang w:val="nl-NL"/>
        </w:rPr>
        <w:t>toegankelijk</w:t>
      </w:r>
      <w:r>
        <w:rPr>
          <w:rFonts w:ascii="Calibri" w:hAnsi="Calibri" w:cs="Calibri"/>
          <w:color w:val="000000"/>
          <w:sz w:val="28"/>
          <w:szCs w:val="28"/>
          <w:lang w:val="nl-NL"/>
        </w:rPr>
        <w:t xml:space="preserve"> als er is ingelogd:</w:t>
      </w:r>
    </w:p>
    <w:p w14:paraId="12AEE1A1" w14:textId="4C9E7A24"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-nieuw topic</w:t>
      </w:r>
    </w:p>
    <w:p w14:paraId="3C8F3F5E" w14:textId="1883F0A3"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-profiel</w:t>
      </w:r>
    </w:p>
    <w:p w14:paraId="18B3562A" w14:textId="2E9F6674"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-nieuwe reactie</w:t>
      </w:r>
    </w:p>
    <w:p w14:paraId="342A306E" w14:textId="061636E3" w:rsidR="00B300AD" w:rsidRDefault="00B300AD" w:rsidP="00B300AD">
      <w:pPr>
        <w:widowControl/>
        <w:autoSpaceDE w:val="0"/>
        <w:autoSpaceDN w:val="0"/>
        <w:adjustRightInd w:val="0"/>
        <w:rPr>
          <w:rFonts w:ascii="Calibri" w:hAnsi="Calibri" w:cs="Calibri"/>
          <w:color w:val="000000"/>
          <w:sz w:val="28"/>
          <w:szCs w:val="28"/>
          <w:lang w:val="nl-NL"/>
        </w:rPr>
      </w:pPr>
    </w:p>
    <w:p w14:paraId="1D445425" w14:textId="1A8A0987"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 xml:space="preserve">Alleen </w:t>
      </w:r>
      <w:r w:rsidR="000C3AC2">
        <w:rPr>
          <w:rFonts w:ascii="Calibri" w:hAnsi="Calibri" w:cs="Calibri"/>
          <w:color w:val="000000"/>
          <w:sz w:val="28"/>
          <w:szCs w:val="28"/>
          <w:lang w:val="nl-NL"/>
        </w:rPr>
        <w:t>toegankelijk</w:t>
      </w:r>
      <w:r>
        <w:rPr>
          <w:rFonts w:ascii="Calibri" w:hAnsi="Calibri" w:cs="Calibri"/>
          <w:color w:val="000000"/>
          <w:sz w:val="28"/>
          <w:szCs w:val="28"/>
          <w:lang w:val="nl-NL"/>
        </w:rPr>
        <w:t xml:space="preserve"> voor </w:t>
      </w:r>
      <w:proofErr w:type="spellStart"/>
      <w:r>
        <w:rPr>
          <w:rFonts w:ascii="Calibri" w:hAnsi="Calibri" w:cs="Calibri"/>
          <w:color w:val="000000"/>
          <w:sz w:val="28"/>
          <w:szCs w:val="28"/>
          <w:lang w:val="nl-NL"/>
        </w:rPr>
        <w:t>ad</w:t>
      </w:r>
      <w:bookmarkStart w:id="9" w:name="_GoBack"/>
      <w:bookmarkEnd w:id="9"/>
      <w:r>
        <w:rPr>
          <w:rFonts w:ascii="Calibri" w:hAnsi="Calibri" w:cs="Calibri"/>
          <w:color w:val="000000"/>
          <w:sz w:val="28"/>
          <w:szCs w:val="28"/>
          <w:lang w:val="nl-NL"/>
        </w:rPr>
        <w:t>mins</w:t>
      </w:r>
      <w:proofErr w:type="spellEnd"/>
      <w:r>
        <w:rPr>
          <w:rFonts w:ascii="Calibri" w:hAnsi="Calibri" w:cs="Calibri"/>
          <w:color w:val="000000"/>
          <w:sz w:val="28"/>
          <w:szCs w:val="28"/>
          <w:lang w:val="nl-NL"/>
        </w:rPr>
        <w:t>:</w:t>
      </w:r>
    </w:p>
    <w:p w14:paraId="0ED8BA61" w14:textId="38B723DE"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-nieuw thema</w:t>
      </w:r>
    </w:p>
    <w:p w14:paraId="64E7D808" w14:textId="1F849A2F" w:rsidR="00B300AD" w:rsidRDefault="00B300AD" w:rsidP="00B300AD">
      <w:pPr>
        <w:widowControl/>
        <w:autoSpaceDE w:val="0"/>
        <w:autoSpaceDN w:val="0"/>
        <w:adjustRightInd w:val="0"/>
        <w:rPr>
          <w:rFonts w:ascii="Calibri" w:hAnsi="Calibri" w:cs="Calibri"/>
          <w:color w:val="000000"/>
          <w:sz w:val="28"/>
          <w:szCs w:val="28"/>
          <w:lang w:val="nl-NL"/>
        </w:rPr>
      </w:pPr>
    </w:p>
    <w:p w14:paraId="3D1BC05C" w14:textId="42DF6568"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 xml:space="preserve">Niet </w:t>
      </w:r>
      <w:r w:rsidR="000C3AC2">
        <w:rPr>
          <w:rFonts w:ascii="Calibri" w:hAnsi="Calibri" w:cs="Calibri"/>
          <w:color w:val="000000"/>
          <w:sz w:val="28"/>
          <w:szCs w:val="28"/>
          <w:lang w:val="nl-NL"/>
        </w:rPr>
        <w:t>toegankelijk</w:t>
      </w:r>
      <w:r>
        <w:rPr>
          <w:rFonts w:ascii="Calibri" w:hAnsi="Calibri" w:cs="Calibri"/>
          <w:color w:val="000000"/>
          <w:sz w:val="28"/>
          <w:szCs w:val="28"/>
          <w:lang w:val="nl-NL"/>
        </w:rPr>
        <w:t xml:space="preserve"> als je ingelogd bent:</w:t>
      </w:r>
    </w:p>
    <w:p w14:paraId="0F54FF76" w14:textId="02683071"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-registreren</w:t>
      </w:r>
    </w:p>
    <w:p w14:paraId="721700EA" w14:textId="0FDB0F0A" w:rsidR="00B300AD" w:rsidRDefault="00B300AD" w:rsidP="00B300AD">
      <w:pPr>
        <w:widowControl/>
        <w:autoSpaceDE w:val="0"/>
        <w:autoSpaceDN w:val="0"/>
        <w:adjustRightInd w:val="0"/>
        <w:rPr>
          <w:rFonts w:ascii="Calibri" w:hAnsi="Calibri" w:cs="Calibri"/>
          <w:color w:val="000000"/>
          <w:sz w:val="28"/>
          <w:szCs w:val="28"/>
          <w:lang w:val="nl-NL"/>
        </w:rPr>
      </w:pPr>
    </w:p>
    <w:p w14:paraId="6BCCC826" w14:textId="78BE3506"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Profiel:</w:t>
      </w:r>
    </w:p>
    <w:p w14:paraId="34051CE5" w14:textId="34524C72"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-alleen de gegevens tonen van de ingelogde user.</w:t>
      </w:r>
    </w:p>
    <w:p w14:paraId="544B815D" w14:textId="2DC92C36"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 xml:space="preserve">Andere gegevens zijn niet </w:t>
      </w:r>
      <w:r w:rsidR="000C3AC2">
        <w:rPr>
          <w:rFonts w:ascii="Calibri" w:hAnsi="Calibri" w:cs="Calibri"/>
          <w:color w:val="000000"/>
          <w:sz w:val="28"/>
          <w:szCs w:val="28"/>
          <w:lang w:val="nl-NL"/>
        </w:rPr>
        <w:t>toegankelijk</w:t>
      </w:r>
    </w:p>
    <w:p w14:paraId="79997561" w14:textId="7B223391" w:rsidR="00B300AD" w:rsidRDefault="00B300AD" w:rsidP="00B300AD">
      <w:pPr>
        <w:widowControl/>
        <w:autoSpaceDE w:val="0"/>
        <w:autoSpaceDN w:val="0"/>
        <w:adjustRightInd w:val="0"/>
        <w:rPr>
          <w:rFonts w:ascii="Calibri" w:hAnsi="Calibri" w:cs="Calibri"/>
          <w:color w:val="000000"/>
          <w:sz w:val="28"/>
          <w:szCs w:val="28"/>
          <w:lang w:val="nl-NL"/>
        </w:rPr>
      </w:pPr>
    </w:p>
    <w:p w14:paraId="6A2132D1" w14:textId="118FB972" w:rsid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Registreren en login alleen tonen in het menu als er niet ingelogd is.</w:t>
      </w:r>
    </w:p>
    <w:p w14:paraId="51C9F44C" w14:textId="77777777" w:rsidR="00B300AD" w:rsidRDefault="00B300AD" w:rsidP="00B300AD">
      <w:pPr>
        <w:widowControl/>
        <w:autoSpaceDE w:val="0"/>
        <w:autoSpaceDN w:val="0"/>
        <w:adjustRightInd w:val="0"/>
        <w:rPr>
          <w:rFonts w:ascii="Calibri" w:hAnsi="Calibri" w:cs="Calibri"/>
          <w:color w:val="000000"/>
          <w:sz w:val="28"/>
          <w:szCs w:val="28"/>
          <w:lang w:val="nl-NL"/>
        </w:rPr>
      </w:pPr>
    </w:p>
    <w:p w14:paraId="6789FAA2" w14:textId="5D4008E3" w:rsidR="00B300AD" w:rsidRPr="00B300AD" w:rsidRDefault="00B300AD" w:rsidP="00B300AD">
      <w:pPr>
        <w:widowControl/>
        <w:autoSpaceDE w:val="0"/>
        <w:autoSpaceDN w:val="0"/>
        <w:adjustRightInd w:val="0"/>
        <w:rPr>
          <w:rFonts w:ascii="Calibri" w:hAnsi="Calibri" w:cs="Calibri"/>
          <w:color w:val="000000"/>
          <w:sz w:val="28"/>
          <w:szCs w:val="28"/>
          <w:lang w:val="nl-NL"/>
        </w:rPr>
      </w:pPr>
      <w:r>
        <w:rPr>
          <w:rFonts w:ascii="Calibri" w:hAnsi="Calibri" w:cs="Calibri"/>
          <w:color w:val="000000"/>
          <w:sz w:val="28"/>
          <w:szCs w:val="28"/>
          <w:lang w:val="nl-NL"/>
        </w:rPr>
        <w:t xml:space="preserve">Profiel en </w:t>
      </w:r>
      <w:proofErr w:type="spellStart"/>
      <w:r>
        <w:rPr>
          <w:rFonts w:ascii="Calibri" w:hAnsi="Calibri" w:cs="Calibri"/>
          <w:color w:val="000000"/>
          <w:sz w:val="28"/>
          <w:szCs w:val="28"/>
          <w:lang w:val="nl-NL"/>
        </w:rPr>
        <w:t>logout</w:t>
      </w:r>
      <w:proofErr w:type="spellEnd"/>
      <w:r>
        <w:rPr>
          <w:rFonts w:ascii="Calibri" w:hAnsi="Calibri" w:cs="Calibri"/>
          <w:color w:val="000000"/>
          <w:sz w:val="28"/>
          <w:szCs w:val="28"/>
          <w:lang w:val="nl-NL"/>
        </w:rPr>
        <w:t xml:space="preserve"> tonen in het menu wanneer ingelogd is.</w:t>
      </w:r>
    </w:p>
    <w:p w14:paraId="5902758B" w14:textId="77777777" w:rsidR="00B300AD" w:rsidRPr="00B300AD" w:rsidRDefault="00B300AD" w:rsidP="00E57B59">
      <w:pPr>
        <w:rPr>
          <w:rFonts w:ascii="Cambria" w:hAnsi="Cambria"/>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C4A556" w14:textId="77777777" w:rsidR="00E57B59" w:rsidRPr="00CF4DCA" w:rsidRDefault="00E57B59" w:rsidP="00E57B59">
      <w:pPr>
        <w:rPr>
          <w:rFonts w:ascii="Cambria" w:hAnsi="Cambria"/>
          <w:i/>
          <w:lang w:val="nl-NL"/>
        </w:rPr>
      </w:pPr>
    </w:p>
    <w:p w14:paraId="0D921CA3" w14:textId="77777777" w:rsidR="00E57B59" w:rsidRPr="00CF4DCA" w:rsidRDefault="00E57B59" w:rsidP="00E57B59">
      <w:pPr>
        <w:rPr>
          <w:rFonts w:ascii="Cambria" w:hAnsi="Cambria"/>
          <w:lang w:val="nl-NL"/>
        </w:rPr>
      </w:pPr>
      <w:r w:rsidRPr="00CF4DCA">
        <w:rPr>
          <w:rFonts w:ascii="Verdana" w:hAnsi="Verdana"/>
          <w:noProof/>
        </w:rPr>
        <w:lastRenderedPageBreak/>
        <w:drawing>
          <wp:inline distT="0" distB="0" distL="0" distR="0" wp14:anchorId="2F425FC4" wp14:editId="2060B65A">
            <wp:extent cx="5241260" cy="2329200"/>
            <wp:effectExtent l="0" t="0" r="0" b="7620"/>
            <wp:docPr id="5" name="Picture 5" descr="http://home.btconnect.com/acornmarketing/images/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btconnect.com/acornmarketing/images/sitemap.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9893" b="23922"/>
                    <a:stretch/>
                  </pic:blipFill>
                  <pic:spPr bwMode="auto">
                    <a:xfrm>
                      <a:off x="0" y="0"/>
                      <a:ext cx="5270500" cy="234219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9615861" w14:textId="77777777" w:rsidR="00E57B59" w:rsidRPr="00CF4DCA" w:rsidRDefault="00E57B59" w:rsidP="00E57B59">
      <w:pPr>
        <w:rPr>
          <w:rFonts w:ascii="Cambria" w:hAnsi="Cambria"/>
          <w:i/>
          <w:lang w:val="nl-NL"/>
        </w:rPr>
      </w:pPr>
    </w:p>
    <w:p w14:paraId="66885FCC" w14:textId="77777777" w:rsidR="00E57B59" w:rsidRPr="00CF4DCA" w:rsidRDefault="00E57B59" w:rsidP="00E57B59">
      <w:pPr>
        <w:rPr>
          <w:rFonts w:ascii="Cambria" w:hAnsi="Cambria"/>
          <w:i/>
          <w:color w:val="00B050"/>
          <w:lang w:val="nl-NL"/>
        </w:rPr>
      </w:pPr>
      <w:r w:rsidRPr="00CF4DCA">
        <w:rPr>
          <w:rFonts w:ascii="Cambria" w:hAnsi="Cambria"/>
          <w:i/>
          <w:color w:val="00B050"/>
          <w:lang w:val="nl-NL"/>
        </w:rPr>
        <w:t>Soms wordt een sitemap ook zelf in de website opgenomen als (deel van een) pagina. Dat ziet er dan bijvoorbeeld zo uit:</w:t>
      </w:r>
    </w:p>
    <w:p w14:paraId="18CFF7CB" w14:textId="77777777" w:rsidR="00E57B59" w:rsidRPr="00CF4DCA" w:rsidRDefault="00E57B59" w:rsidP="00E57B59">
      <w:pPr>
        <w:rPr>
          <w:rFonts w:ascii="Cambria" w:hAnsi="Cambria"/>
          <w:i/>
          <w:lang w:val="nl-NL"/>
        </w:rPr>
      </w:pPr>
    </w:p>
    <w:p w14:paraId="7D61E2AF" w14:textId="77777777" w:rsidR="00E57B59" w:rsidRPr="00CF4DCA" w:rsidRDefault="00E57B59" w:rsidP="00E57B59">
      <w:pPr>
        <w:rPr>
          <w:lang w:val="nl-NL"/>
        </w:rPr>
      </w:pPr>
      <w:r w:rsidRPr="00CF4DCA">
        <w:rPr>
          <w:rFonts w:ascii="Times New Roman" w:eastAsia="Times New Roman" w:hAnsi="Times New Roman" w:cs="Times New Roman"/>
          <w:noProof/>
          <w:szCs w:val="24"/>
        </w:rPr>
        <w:drawing>
          <wp:inline distT="0" distB="0" distL="0" distR="0" wp14:anchorId="39404D7F" wp14:editId="72E9E0D1">
            <wp:extent cx="5755640" cy="4280535"/>
            <wp:effectExtent l="0" t="0" r="1016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_example Jimdo.png"/>
                    <pic:cNvPicPr/>
                  </pic:nvPicPr>
                  <pic:blipFill>
                    <a:blip r:embed="rId9">
                      <a:extLst>
                        <a:ext uri="{28A0092B-C50C-407E-A947-70E740481C1C}">
                          <a14:useLocalDpi xmlns:a14="http://schemas.microsoft.com/office/drawing/2010/main" val="0"/>
                        </a:ext>
                      </a:extLst>
                    </a:blip>
                    <a:stretch>
                      <a:fillRect/>
                    </a:stretch>
                  </pic:blipFill>
                  <pic:spPr>
                    <a:xfrm>
                      <a:off x="0" y="0"/>
                      <a:ext cx="5755640" cy="4280535"/>
                    </a:xfrm>
                    <a:prstGeom prst="rect">
                      <a:avLst/>
                    </a:prstGeom>
                  </pic:spPr>
                </pic:pic>
              </a:graphicData>
            </a:graphic>
          </wp:inline>
        </w:drawing>
      </w:r>
    </w:p>
    <w:p w14:paraId="216C5878" w14:textId="77777777" w:rsidR="008702EC" w:rsidRPr="00CF4DCA" w:rsidRDefault="008702EC" w:rsidP="005901BA">
      <w:pPr>
        <w:pStyle w:val="BodyText"/>
        <w:rPr>
          <w:lang w:val="nl-NL"/>
        </w:rPr>
      </w:pPr>
    </w:p>
    <w:p w14:paraId="6F811B58" w14:textId="77777777" w:rsidR="00C14A68" w:rsidRPr="00CF4DCA" w:rsidRDefault="00C14A68" w:rsidP="005901BA">
      <w:pPr>
        <w:pStyle w:val="BodyText"/>
        <w:rPr>
          <w:lang w:val="nl-NL"/>
        </w:rPr>
      </w:pPr>
    </w:p>
    <w:p w14:paraId="0EF3B210" w14:textId="77777777" w:rsidR="00ED7EB9" w:rsidRPr="00CF4DCA" w:rsidRDefault="00ED7EB9" w:rsidP="005901BA">
      <w:pPr>
        <w:pStyle w:val="Heading1"/>
        <w:rPr>
          <w:lang w:val="nl-NL"/>
        </w:rPr>
      </w:pPr>
      <w:bookmarkStart w:id="10" w:name="_Toc443567048"/>
      <w:bookmarkStart w:id="11" w:name="_Toc470773234"/>
      <w:r w:rsidRPr="00CF4DCA">
        <w:rPr>
          <w:lang w:val="nl-NL"/>
        </w:rPr>
        <w:t>Paginalijst</w:t>
      </w:r>
      <w:bookmarkEnd w:id="10"/>
      <w:bookmarkEnd w:id="11"/>
    </w:p>
    <w:p w14:paraId="138E6F28" w14:textId="77777777" w:rsidR="005901BA" w:rsidRPr="00CF4DCA" w:rsidRDefault="005901BA" w:rsidP="005901BA">
      <w:pPr>
        <w:pStyle w:val="BodyText"/>
        <w:rPr>
          <w:rFonts w:eastAsiaTheme="minorHAnsi"/>
          <w:lang w:val="nl-NL"/>
        </w:rPr>
      </w:pPr>
    </w:p>
    <w:p w14:paraId="3602D892" w14:textId="4B13158E" w:rsidR="00ED7EB9" w:rsidRPr="00CF4DCA" w:rsidRDefault="00ED7EB9" w:rsidP="005901BA">
      <w:pPr>
        <w:pStyle w:val="BodyText"/>
        <w:rPr>
          <w:rFonts w:eastAsiaTheme="minorHAnsi"/>
          <w:i/>
          <w:color w:val="00B050"/>
          <w:lang w:val="nl-NL"/>
        </w:rPr>
      </w:pPr>
      <w:r w:rsidRPr="00CF4DCA">
        <w:rPr>
          <w:rFonts w:eastAsiaTheme="minorHAnsi"/>
          <w:i/>
          <w:color w:val="00B050"/>
          <w:lang w:val="nl-NL"/>
        </w:rPr>
        <w:t xml:space="preserve">Dit deel bevat een overzicht van de inhoud van de verschillende webpagina’s. </w:t>
      </w:r>
      <w:r w:rsidR="00AB536E" w:rsidRPr="00CF4DCA">
        <w:rPr>
          <w:rFonts w:eastAsiaTheme="minorHAnsi"/>
          <w:i/>
          <w:color w:val="00B050"/>
          <w:lang w:val="nl-NL"/>
        </w:rPr>
        <w:t>Geef per pagina aan w</w:t>
      </w:r>
      <w:r w:rsidRPr="00CF4DCA">
        <w:rPr>
          <w:rFonts w:eastAsiaTheme="minorHAnsi"/>
          <w:i/>
          <w:color w:val="00B050"/>
          <w:lang w:val="nl-NL"/>
        </w:rPr>
        <w:t xml:space="preserve">at erop </w:t>
      </w:r>
      <w:r w:rsidR="00AB536E" w:rsidRPr="00CF4DCA">
        <w:rPr>
          <w:rFonts w:eastAsiaTheme="minorHAnsi"/>
          <w:i/>
          <w:color w:val="00B050"/>
          <w:lang w:val="nl-NL"/>
        </w:rPr>
        <w:t xml:space="preserve">staat </w:t>
      </w:r>
      <w:r w:rsidRPr="00CF4DCA">
        <w:rPr>
          <w:rFonts w:eastAsiaTheme="minorHAnsi"/>
          <w:i/>
          <w:color w:val="00B050"/>
          <w:lang w:val="nl-NL"/>
        </w:rPr>
        <w:t xml:space="preserve">en welke mogelijkheden (functies) </w:t>
      </w:r>
      <w:r w:rsidR="00AB536E" w:rsidRPr="00CF4DCA">
        <w:rPr>
          <w:rFonts w:eastAsiaTheme="minorHAnsi"/>
          <w:i/>
          <w:color w:val="00B050"/>
          <w:lang w:val="nl-NL"/>
        </w:rPr>
        <w:t xml:space="preserve">ze </w:t>
      </w:r>
      <w:r w:rsidRPr="00CF4DCA">
        <w:rPr>
          <w:rFonts w:eastAsiaTheme="minorHAnsi"/>
          <w:i/>
          <w:color w:val="00B050"/>
          <w:lang w:val="nl-NL"/>
        </w:rPr>
        <w:t xml:space="preserve">biedt? Belangrijk hier </w:t>
      </w:r>
      <w:r w:rsidRPr="00CF4DCA">
        <w:rPr>
          <w:i/>
          <w:color w:val="00B050"/>
          <w:lang w:val="nl-NL"/>
        </w:rPr>
        <w:t>is</w:t>
      </w:r>
      <w:r w:rsidRPr="00CF4DCA">
        <w:rPr>
          <w:rFonts w:eastAsiaTheme="minorHAnsi"/>
          <w:i/>
          <w:color w:val="00B050"/>
          <w:lang w:val="nl-NL"/>
        </w:rPr>
        <w:t xml:space="preserve"> of een pagina een invoerformulier bevat en of ze een afwijkend ontwerp heeft.</w:t>
      </w:r>
    </w:p>
    <w:p w14:paraId="263B1AD4" w14:textId="77777777" w:rsidR="00ED7EB9" w:rsidRPr="00CF4DCA" w:rsidRDefault="00ED7EB9" w:rsidP="005901BA">
      <w:pPr>
        <w:pStyle w:val="BodyText"/>
        <w:rPr>
          <w:rFonts w:eastAsiaTheme="minorHAnsi"/>
          <w:lang w:val="nl-NL"/>
        </w:rPr>
      </w:pPr>
    </w:p>
    <w:p w14:paraId="2373D5A2" w14:textId="77777777" w:rsidR="00ED7EB9" w:rsidRPr="00CF4DCA" w:rsidRDefault="00ED7EB9" w:rsidP="005901BA">
      <w:pPr>
        <w:pStyle w:val="BodyText"/>
        <w:rPr>
          <w:rFonts w:eastAsiaTheme="minorHAnsi"/>
          <w:color w:val="0432FF"/>
          <w:sz w:val="20"/>
          <w:szCs w:val="22"/>
          <w:lang w:val="nl-NL"/>
        </w:rPr>
      </w:pPr>
      <w:r w:rsidRPr="00CF4DCA">
        <w:rPr>
          <w:color w:val="0432FF"/>
          <w:lang w:val="nl-NL"/>
        </w:rPr>
        <w:t>Hieronder volgt een overzicht van alle pagina's van het systeem.</w:t>
      </w:r>
    </w:p>
    <w:p w14:paraId="2DD770E8" w14:textId="77777777" w:rsidR="00ED7EB9" w:rsidRPr="00CF4DCA" w:rsidRDefault="00ED7EB9" w:rsidP="005901BA">
      <w:pPr>
        <w:pStyle w:val="BodyText"/>
        <w:rPr>
          <w:rFonts w:eastAsiaTheme="minorHAnsi"/>
          <w:color w:val="0432FF"/>
          <w:sz w:val="20"/>
          <w:szCs w:val="22"/>
          <w:lang w:val="nl-N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AB536E" w:rsidRPr="00CF4DCA" w14:paraId="4EF076D3" w14:textId="77777777" w:rsidTr="0083524E">
        <w:trPr>
          <w:trHeight w:val="615"/>
        </w:trPr>
        <w:tc>
          <w:tcPr>
            <w:tcW w:w="2660" w:type="dxa"/>
            <w:shd w:val="clear" w:color="auto" w:fill="auto"/>
          </w:tcPr>
          <w:p w14:paraId="3D1351F1" w14:textId="77777777" w:rsidR="00ED7EB9" w:rsidRPr="00CF4DCA" w:rsidRDefault="00ED7EB9" w:rsidP="005901BA">
            <w:pPr>
              <w:pStyle w:val="BodyText"/>
              <w:rPr>
                <w:b/>
                <w:color w:val="0432FF"/>
                <w:lang w:val="nl-NL"/>
              </w:rPr>
            </w:pPr>
            <w:bookmarkStart w:id="12" w:name="OLE_LINK1"/>
            <w:r w:rsidRPr="00CF4DCA">
              <w:rPr>
                <w:b/>
                <w:color w:val="0432FF"/>
                <w:lang w:val="nl-NL"/>
              </w:rPr>
              <w:t>Naam pagina</w:t>
            </w:r>
          </w:p>
        </w:tc>
        <w:tc>
          <w:tcPr>
            <w:tcW w:w="1559" w:type="dxa"/>
            <w:shd w:val="clear" w:color="auto" w:fill="auto"/>
          </w:tcPr>
          <w:p w14:paraId="293B6657" w14:textId="77777777" w:rsidR="00ED7EB9" w:rsidRPr="00CF4DCA" w:rsidRDefault="00ED7EB9" w:rsidP="005901BA">
            <w:pPr>
              <w:pStyle w:val="BodyText"/>
              <w:rPr>
                <w:b/>
                <w:color w:val="0432FF"/>
                <w:lang w:val="nl-NL"/>
              </w:rPr>
            </w:pPr>
            <w:r w:rsidRPr="00CF4DCA">
              <w:rPr>
                <w:b/>
                <w:color w:val="0432FF"/>
                <w:lang w:val="nl-NL"/>
              </w:rPr>
              <w:t>Formulier?</w:t>
            </w:r>
          </w:p>
        </w:tc>
        <w:tc>
          <w:tcPr>
            <w:tcW w:w="3686" w:type="dxa"/>
            <w:shd w:val="clear" w:color="auto" w:fill="auto"/>
          </w:tcPr>
          <w:p w14:paraId="66D1DEA3" w14:textId="77777777" w:rsidR="00ED7EB9" w:rsidRPr="00CF4DCA" w:rsidRDefault="00ED7EB9" w:rsidP="005901BA">
            <w:pPr>
              <w:pStyle w:val="BodyText"/>
              <w:rPr>
                <w:b/>
                <w:color w:val="0432FF"/>
                <w:lang w:val="nl-NL"/>
              </w:rPr>
            </w:pPr>
            <w:r w:rsidRPr="00CF4DCA">
              <w:rPr>
                <w:b/>
                <w:color w:val="0432FF"/>
                <w:lang w:val="nl-NL"/>
              </w:rPr>
              <w:t>Functie</w:t>
            </w:r>
          </w:p>
        </w:tc>
        <w:tc>
          <w:tcPr>
            <w:tcW w:w="1383" w:type="dxa"/>
            <w:shd w:val="clear" w:color="auto" w:fill="auto"/>
          </w:tcPr>
          <w:p w14:paraId="1C56F48D" w14:textId="77777777" w:rsidR="00ED7EB9" w:rsidRPr="00CF4DCA" w:rsidRDefault="00ED7EB9" w:rsidP="005901BA">
            <w:pPr>
              <w:pStyle w:val="BodyText"/>
              <w:rPr>
                <w:b/>
                <w:color w:val="0432FF"/>
                <w:lang w:val="nl-NL"/>
              </w:rPr>
            </w:pPr>
            <w:r w:rsidRPr="00CF4DCA">
              <w:rPr>
                <w:b/>
                <w:color w:val="0432FF"/>
                <w:lang w:val="nl-NL"/>
              </w:rPr>
              <w:t>Afwijkend pagina-ontwerp?</w:t>
            </w:r>
          </w:p>
        </w:tc>
      </w:tr>
      <w:tr w:rsidR="00AB536E" w:rsidRPr="00CF4DCA" w14:paraId="754C9E0E" w14:textId="77777777" w:rsidTr="0083524E">
        <w:trPr>
          <w:trHeight w:val="311"/>
        </w:trPr>
        <w:tc>
          <w:tcPr>
            <w:tcW w:w="2660" w:type="dxa"/>
            <w:shd w:val="clear" w:color="auto" w:fill="auto"/>
          </w:tcPr>
          <w:p w14:paraId="7A0B5FEE" w14:textId="77777777" w:rsidR="00ED7EB9" w:rsidRPr="00CF4DCA" w:rsidRDefault="00ED7EB9" w:rsidP="005901BA">
            <w:pPr>
              <w:pStyle w:val="BodyText"/>
              <w:rPr>
                <w:color w:val="0432FF"/>
                <w:lang w:val="nl-NL"/>
              </w:rPr>
            </w:pPr>
            <w:r w:rsidRPr="00CF4DCA">
              <w:rPr>
                <w:color w:val="0432FF"/>
                <w:lang w:val="nl-NL"/>
              </w:rPr>
              <w:t>Hoofdpagina</w:t>
            </w:r>
          </w:p>
        </w:tc>
        <w:tc>
          <w:tcPr>
            <w:tcW w:w="1559" w:type="dxa"/>
            <w:shd w:val="clear" w:color="auto" w:fill="auto"/>
          </w:tcPr>
          <w:p w14:paraId="216C2127" w14:textId="77777777" w:rsidR="00ED7EB9" w:rsidRPr="00CF4DCA" w:rsidRDefault="00ED7EB9" w:rsidP="005901BA">
            <w:pPr>
              <w:pStyle w:val="BodyText"/>
              <w:rPr>
                <w:color w:val="0432FF"/>
                <w:lang w:val="nl-NL"/>
              </w:rPr>
            </w:pPr>
            <w:r w:rsidRPr="00CF4DCA">
              <w:rPr>
                <w:color w:val="0432FF"/>
                <w:lang w:val="nl-NL"/>
              </w:rPr>
              <w:t>Nee</w:t>
            </w:r>
          </w:p>
        </w:tc>
        <w:tc>
          <w:tcPr>
            <w:tcW w:w="3686" w:type="dxa"/>
            <w:shd w:val="clear" w:color="auto" w:fill="auto"/>
          </w:tcPr>
          <w:p w14:paraId="4C409A07" w14:textId="7E93391D" w:rsidR="00ED7EB9" w:rsidRPr="00CF4DCA" w:rsidRDefault="00203B27" w:rsidP="009E4498">
            <w:pPr>
              <w:pStyle w:val="BodyText"/>
              <w:rPr>
                <w:color w:val="0432FF"/>
                <w:lang w:val="nl-NL"/>
              </w:rPr>
            </w:pPr>
            <w:r>
              <w:rPr>
                <w:color w:val="0432FF"/>
                <w:lang w:val="nl-NL"/>
              </w:rPr>
              <w:t>Laten zien van Thema’s en onderwerpen.</w:t>
            </w:r>
          </w:p>
        </w:tc>
        <w:tc>
          <w:tcPr>
            <w:tcW w:w="1383" w:type="dxa"/>
            <w:shd w:val="clear" w:color="auto" w:fill="auto"/>
          </w:tcPr>
          <w:p w14:paraId="6561D59C" w14:textId="77777777" w:rsidR="00ED7EB9" w:rsidRPr="00CF4DCA" w:rsidRDefault="00ED7EB9" w:rsidP="005901BA">
            <w:pPr>
              <w:pStyle w:val="BodyText"/>
              <w:rPr>
                <w:color w:val="0432FF"/>
                <w:lang w:val="nl-NL"/>
              </w:rPr>
            </w:pPr>
            <w:r w:rsidRPr="00CF4DCA">
              <w:rPr>
                <w:color w:val="0432FF"/>
                <w:lang w:val="nl-NL"/>
              </w:rPr>
              <w:t>Nee</w:t>
            </w:r>
          </w:p>
        </w:tc>
      </w:tr>
      <w:tr w:rsidR="00AB536E" w:rsidRPr="00CF4DCA" w14:paraId="4B1B041A" w14:textId="77777777" w:rsidTr="0083524E">
        <w:trPr>
          <w:trHeight w:val="232"/>
        </w:trPr>
        <w:tc>
          <w:tcPr>
            <w:tcW w:w="2660" w:type="dxa"/>
            <w:shd w:val="clear" w:color="auto" w:fill="auto"/>
          </w:tcPr>
          <w:p w14:paraId="17587DDE" w14:textId="527109C0" w:rsidR="00ED7EB9" w:rsidRPr="00CF4DCA" w:rsidRDefault="00ED7EB9" w:rsidP="005901BA">
            <w:pPr>
              <w:pStyle w:val="BodyText"/>
              <w:rPr>
                <w:color w:val="0432FF"/>
                <w:lang w:val="nl-NL"/>
              </w:rPr>
            </w:pPr>
            <w:r w:rsidRPr="00CF4DCA">
              <w:rPr>
                <w:color w:val="0432FF"/>
                <w:lang w:val="nl-NL"/>
              </w:rPr>
              <w:t xml:space="preserve">Inloggen </w:t>
            </w:r>
            <w:r w:rsidR="00203B27">
              <w:rPr>
                <w:color w:val="0432FF"/>
                <w:lang w:val="nl-NL"/>
              </w:rPr>
              <w:t>User</w:t>
            </w:r>
          </w:p>
        </w:tc>
        <w:tc>
          <w:tcPr>
            <w:tcW w:w="1559" w:type="dxa"/>
            <w:shd w:val="clear" w:color="auto" w:fill="auto"/>
          </w:tcPr>
          <w:p w14:paraId="38E16E03" w14:textId="77777777" w:rsidR="00ED7EB9" w:rsidRPr="00CF4DCA" w:rsidRDefault="00ED7EB9" w:rsidP="005901BA">
            <w:pPr>
              <w:pStyle w:val="BodyText"/>
              <w:rPr>
                <w:color w:val="0432FF"/>
                <w:lang w:val="nl-NL"/>
              </w:rPr>
            </w:pPr>
            <w:r w:rsidRPr="00CF4DCA">
              <w:rPr>
                <w:color w:val="0432FF"/>
                <w:lang w:val="nl-NL"/>
              </w:rPr>
              <w:t>Ja</w:t>
            </w:r>
          </w:p>
        </w:tc>
        <w:tc>
          <w:tcPr>
            <w:tcW w:w="3686" w:type="dxa"/>
            <w:shd w:val="clear" w:color="auto" w:fill="auto"/>
          </w:tcPr>
          <w:p w14:paraId="3B46440E" w14:textId="75F96EB3" w:rsidR="00ED7EB9" w:rsidRPr="00CF4DCA" w:rsidRDefault="00203B27" w:rsidP="005901BA">
            <w:pPr>
              <w:pStyle w:val="BodyText"/>
              <w:rPr>
                <w:color w:val="0432FF"/>
                <w:lang w:val="nl-NL"/>
              </w:rPr>
            </w:pPr>
            <w:r>
              <w:rPr>
                <w:color w:val="0432FF"/>
                <w:lang w:val="nl-NL"/>
              </w:rPr>
              <w:t>Users kunnen inloggen</w:t>
            </w:r>
          </w:p>
        </w:tc>
        <w:tc>
          <w:tcPr>
            <w:tcW w:w="1383" w:type="dxa"/>
            <w:shd w:val="clear" w:color="auto" w:fill="auto"/>
          </w:tcPr>
          <w:p w14:paraId="11AD9432" w14:textId="7B95CAC8" w:rsidR="00ED7EB9" w:rsidRPr="00CF4DCA" w:rsidRDefault="00203B27" w:rsidP="005901BA">
            <w:pPr>
              <w:pStyle w:val="BodyText"/>
              <w:rPr>
                <w:color w:val="0432FF"/>
                <w:lang w:val="nl-NL"/>
              </w:rPr>
            </w:pPr>
            <w:r>
              <w:rPr>
                <w:color w:val="0432FF"/>
                <w:lang w:val="nl-NL"/>
              </w:rPr>
              <w:t>Ja</w:t>
            </w:r>
          </w:p>
        </w:tc>
      </w:tr>
      <w:tr w:rsidR="00203B27" w:rsidRPr="00CF4DCA" w14:paraId="5E81FC36" w14:textId="77777777" w:rsidTr="0083524E">
        <w:trPr>
          <w:trHeight w:val="232"/>
        </w:trPr>
        <w:tc>
          <w:tcPr>
            <w:tcW w:w="2660" w:type="dxa"/>
            <w:shd w:val="clear" w:color="auto" w:fill="auto"/>
          </w:tcPr>
          <w:p w14:paraId="24360ADA" w14:textId="69B86216" w:rsidR="00203B27" w:rsidRPr="00CF4DCA" w:rsidRDefault="00203B27" w:rsidP="005901BA">
            <w:pPr>
              <w:pStyle w:val="BodyText"/>
              <w:rPr>
                <w:color w:val="0432FF"/>
                <w:lang w:val="nl-NL"/>
              </w:rPr>
            </w:pPr>
            <w:r>
              <w:rPr>
                <w:color w:val="0432FF"/>
                <w:lang w:val="nl-NL"/>
              </w:rPr>
              <w:t>Register User</w:t>
            </w:r>
          </w:p>
        </w:tc>
        <w:tc>
          <w:tcPr>
            <w:tcW w:w="1559" w:type="dxa"/>
            <w:shd w:val="clear" w:color="auto" w:fill="auto"/>
          </w:tcPr>
          <w:p w14:paraId="484B1D38" w14:textId="1E86BA39" w:rsidR="00203B27" w:rsidRPr="00CF4DCA" w:rsidRDefault="00203B27" w:rsidP="005901BA">
            <w:pPr>
              <w:pStyle w:val="BodyText"/>
              <w:rPr>
                <w:color w:val="0432FF"/>
                <w:lang w:val="nl-NL"/>
              </w:rPr>
            </w:pPr>
            <w:proofErr w:type="gramStart"/>
            <w:r>
              <w:rPr>
                <w:color w:val="0432FF"/>
                <w:lang w:val="nl-NL"/>
              </w:rPr>
              <w:t>ja</w:t>
            </w:r>
            <w:proofErr w:type="gramEnd"/>
          </w:p>
        </w:tc>
        <w:tc>
          <w:tcPr>
            <w:tcW w:w="3686" w:type="dxa"/>
            <w:shd w:val="clear" w:color="auto" w:fill="auto"/>
          </w:tcPr>
          <w:p w14:paraId="04ACC6E3" w14:textId="3C5144CC" w:rsidR="00203B27" w:rsidRDefault="00203B27" w:rsidP="005901BA">
            <w:pPr>
              <w:pStyle w:val="BodyText"/>
              <w:rPr>
                <w:color w:val="0432FF"/>
                <w:lang w:val="nl-NL"/>
              </w:rPr>
            </w:pPr>
            <w:r>
              <w:rPr>
                <w:color w:val="0432FF"/>
                <w:lang w:val="nl-NL"/>
              </w:rPr>
              <w:t>Gebruiker kan zich registreren</w:t>
            </w:r>
          </w:p>
        </w:tc>
        <w:tc>
          <w:tcPr>
            <w:tcW w:w="1383" w:type="dxa"/>
            <w:shd w:val="clear" w:color="auto" w:fill="auto"/>
          </w:tcPr>
          <w:p w14:paraId="7356A843" w14:textId="74DC787A" w:rsidR="00203B27" w:rsidRPr="00CF4DCA" w:rsidRDefault="00203B27" w:rsidP="005901BA">
            <w:pPr>
              <w:pStyle w:val="BodyText"/>
              <w:rPr>
                <w:color w:val="0432FF"/>
                <w:lang w:val="nl-NL"/>
              </w:rPr>
            </w:pPr>
            <w:r>
              <w:rPr>
                <w:color w:val="0432FF"/>
                <w:lang w:val="nl-NL"/>
              </w:rPr>
              <w:t>Ja</w:t>
            </w:r>
          </w:p>
        </w:tc>
      </w:tr>
      <w:tr w:rsidR="00AB536E" w:rsidRPr="00CF4DCA" w14:paraId="60463EC7" w14:textId="77777777" w:rsidTr="0083524E">
        <w:trPr>
          <w:trHeight w:val="232"/>
        </w:trPr>
        <w:tc>
          <w:tcPr>
            <w:tcW w:w="2660" w:type="dxa"/>
            <w:shd w:val="clear" w:color="auto" w:fill="auto"/>
          </w:tcPr>
          <w:p w14:paraId="66792D4A" w14:textId="278943B1" w:rsidR="00ED7EB9" w:rsidRPr="00CF4DCA" w:rsidRDefault="00203B27" w:rsidP="005901BA">
            <w:pPr>
              <w:pStyle w:val="BodyText"/>
              <w:rPr>
                <w:color w:val="0432FF"/>
                <w:lang w:val="nl-NL"/>
              </w:rPr>
            </w:pPr>
            <w:r>
              <w:rPr>
                <w:color w:val="0432FF"/>
                <w:lang w:val="nl-NL"/>
              </w:rPr>
              <w:t>Reset Password</w:t>
            </w:r>
          </w:p>
        </w:tc>
        <w:tc>
          <w:tcPr>
            <w:tcW w:w="1559" w:type="dxa"/>
            <w:shd w:val="clear" w:color="auto" w:fill="auto"/>
          </w:tcPr>
          <w:p w14:paraId="51CB5389" w14:textId="22303ACB" w:rsidR="00ED7EB9" w:rsidRPr="00CF4DCA" w:rsidRDefault="00203B27" w:rsidP="005901BA">
            <w:pPr>
              <w:pStyle w:val="BodyText"/>
              <w:rPr>
                <w:color w:val="0432FF"/>
                <w:lang w:val="nl-NL"/>
              </w:rPr>
            </w:pPr>
            <w:r>
              <w:rPr>
                <w:color w:val="0432FF"/>
                <w:lang w:val="nl-NL"/>
              </w:rPr>
              <w:t>Ja</w:t>
            </w:r>
          </w:p>
        </w:tc>
        <w:tc>
          <w:tcPr>
            <w:tcW w:w="3686" w:type="dxa"/>
            <w:shd w:val="clear" w:color="auto" w:fill="auto"/>
          </w:tcPr>
          <w:p w14:paraId="00509EF1" w14:textId="367DB21C" w:rsidR="00ED7EB9" w:rsidRPr="00CF4DCA" w:rsidRDefault="00203B27" w:rsidP="005901BA">
            <w:pPr>
              <w:pStyle w:val="BodyText"/>
              <w:rPr>
                <w:color w:val="0432FF"/>
                <w:lang w:val="nl-NL"/>
              </w:rPr>
            </w:pPr>
            <w:proofErr w:type="spellStart"/>
            <w:r>
              <w:rPr>
                <w:color w:val="0432FF"/>
                <w:lang w:val="nl-NL"/>
              </w:rPr>
              <w:t>Request</w:t>
            </w:r>
            <w:proofErr w:type="spellEnd"/>
            <w:r>
              <w:rPr>
                <w:color w:val="0432FF"/>
                <w:lang w:val="nl-NL"/>
              </w:rPr>
              <w:t xml:space="preserve"> voor wachtwoord opvragen</w:t>
            </w:r>
          </w:p>
        </w:tc>
        <w:tc>
          <w:tcPr>
            <w:tcW w:w="1383" w:type="dxa"/>
            <w:shd w:val="clear" w:color="auto" w:fill="auto"/>
          </w:tcPr>
          <w:p w14:paraId="2FEE33CE" w14:textId="77777777" w:rsidR="00ED7EB9" w:rsidRPr="00CF4DCA" w:rsidRDefault="00ED7EB9" w:rsidP="005901BA">
            <w:pPr>
              <w:pStyle w:val="BodyText"/>
              <w:rPr>
                <w:color w:val="0432FF"/>
                <w:lang w:val="nl-NL"/>
              </w:rPr>
            </w:pPr>
            <w:r w:rsidRPr="00CF4DCA">
              <w:rPr>
                <w:color w:val="0432FF"/>
                <w:lang w:val="nl-NL"/>
              </w:rPr>
              <w:t>Ja</w:t>
            </w:r>
          </w:p>
        </w:tc>
      </w:tr>
      <w:tr w:rsidR="00AB536E" w:rsidRPr="00240B25" w14:paraId="6106746B" w14:textId="77777777" w:rsidTr="0083524E">
        <w:trPr>
          <w:trHeight w:val="232"/>
        </w:trPr>
        <w:tc>
          <w:tcPr>
            <w:tcW w:w="2660" w:type="dxa"/>
            <w:shd w:val="clear" w:color="auto" w:fill="auto"/>
          </w:tcPr>
          <w:p w14:paraId="01E33176" w14:textId="34F00398" w:rsidR="00ED7EB9" w:rsidRPr="00CF4DCA" w:rsidRDefault="00240B25" w:rsidP="005901BA">
            <w:pPr>
              <w:pStyle w:val="BodyText"/>
              <w:rPr>
                <w:color w:val="0432FF"/>
                <w:lang w:val="nl-NL"/>
              </w:rPr>
            </w:pPr>
            <w:r>
              <w:rPr>
                <w:color w:val="0432FF"/>
                <w:lang w:val="nl-NL"/>
              </w:rPr>
              <w:t>Topic pagina</w:t>
            </w:r>
          </w:p>
        </w:tc>
        <w:tc>
          <w:tcPr>
            <w:tcW w:w="1559" w:type="dxa"/>
            <w:shd w:val="clear" w:color="auto" w:fill="auto"/>
          </w:tcPr>
          <w:p w14:paraId="03ED3531" w14:textId="35CD74E6" w:rsidR="00ED7EB9" w:rsidRPr="00CF4DCA" w:rsidRDefault="00240B25" w:rsidP="005901BA">
            <w:pPr>
              <w:pStyle w:val="BodyText"/>
              <w:rPr>
                <w:color w:val="0432FF"/>
                <w:lang w:val="nl-NL"/>
              </w:rPr>
            </w:pPr>
            <w:r>
              <w:rPr>
                <w:color w:val="0432FF"/>
                <w:lang w:val="nl-NL"/>
              </w:rPr>
              <w:t>Ja</w:t>
            </w:r>
          </w:p>
        </w:tc>
        <w:tc>
          <w:tcPr>
            <w:tcW w:w="3686" w:type="dxa"/>
            <w:shd w:val="clear" w:color="auto" w:fill="auto"/>
          </w:tcPr>
          <w:p w14:paraId="3E1E4A8E" w14:textId="16BEAAA7" w:rsidR="00ED7EB9" w:rsidRPr="00CF4DCA" w:rsidRDefault="00240B25" w:rsidP="005901BA">
            <w:pPr>
              <w:pStyle w:val="BodyText"/>
              <w:rPr>
                <w:color w:val="0432FF"/>
                <w:lang w:val="nl-NL"/>
              </w:rPr>
            </w:pPr>
            <w:r>
              <w:rPr>
                <w:color w:val="0432FF"/>
                <w:lang w:val="nl-NL"/>
              </w:rPr>
              <w:t xml:space="preserve">Laten zien van topic en </w:t>
            </w:r>
            <w:proofErr w:type="spellStart"/>
            <w:r>
              <w:rPr>
                <w:color w:val="0432FF"/>
                <w:lang w:val="nl-NL"/>
              </w:rPr>
              <w:t>comments</w:t>
            </w:r>
            <w:proofErr w:type="spellEnd"/>
          </w:p>
        </w:tc>
        <w:tc>
          <w:tcPr>
            <w:tcW w:w="1383" w:type="dxa"/>
            <w:shd w:val="clear" w:color="auto" w:fill="auto"/>
          </w:tcPr>
          <w:p w14:paraId="2B1F0B6F" w14:textId="17BC9202" w:rsidR="00ED7EB9" w:rsidRPr="00CF4DCA" w:rsidRDefault="00240B25" w:rsidP="005901BA">
            <w:pPr>
              <w:pStyle w:val="BodyText"/>
              <w:rPr>
                <w:color w:val="0432FF"/>
                <w:lang w:val="nl-NL"/>
              </w:rPr>
            </w:pPr>
            <w:r>
              <w:rPr>
                <w:color w:val="0432FF"/>
                <w:lang w:val="nl-NL"/>
              </w:rPr>
              <w:t>Nee</w:t>
            </w:r>
          </w:p>
        </w:tc>
      </w:tr>
      <w:tr w:rsidR="00240B25" w:rsidRPr="00240B25" w14:paraId="388ED13F" w14:textId="77777777" w:rsidTr="0083524E">
        <w:trPr>
          <w:trHeight w:val="232"/>
        </w:trPr>
        <w:tc>
          <w:tcPr>
            <w:tcW w:w="2660" w:type="dxa"/>
            <w:shd w:val="clear" w:color="auto" w:fill="auto"/>
          </w:tcPr>
          <w:p w14:paraId="0FAC994C" w14:textId="308694D1" w:rsidR="00240B25" w:rsidRDefault="00240B25" w:rsidP="005901BA">
            <w:pPr>
              <w:pStyle w:val="BodyText"/>
              <w:rPr>
                <w:color w:val="0432FF"/>
                <w:lang w:val="nl-NL"/>
              </w:rPr>
            </w:pPr>
            <w:r>
              <w:rPr>
                <w:color w:val="0432FF"/>
                <w:lang w:val="nl-NL"/>
              </w:rPr>
              <w:t>Thema pagina</w:t>
            </w:r>
          </w:p>
        </w:tc>
        <w:tc>
          <w:tcPr>
            <w:tcW w:w="1559" w:type="dxa"/>
            <w:shd w:val="clear" w:color="auto" w:fill="auto"/>
          </w:tcPr>
          <w:p w14:paraId="6B81B573" w14:textId="64FAF63E" w:rsidR="00240B25" w:rsidRPr="00CF4DCA" w:rsidRDefault="00240B25" w:rsidP="005901BA">
            <w:pPr>
              <w:pStyle w:val="BodyText"/>
              <w:rPr>
                <w:color w:val="0432FF"/>
                <w:lang w:val="nl-NL"/>
              </w:rPr>
            </w:pPr>
            <w:proofErr w:type="gramStart"/>
            <w:r>
              <w:rPr>
                <w:color w:val="0432FF"/>
                <w:lang w:val="nl-NL"/>
              </w:rPr>
              <w:t>Ja(</w:t>
            </w:r>
            <w:proofErr w:type="gramEnd"/>
            <w:r>
              <w:rPr>
                <w:color w:val="0432FF"/>
                <w:lang w:val="nl-NL"/>
              </w:rPr>
              <w:t xml:space="preserve">alleen voor </w:t>
            </w:r>
            <w:proofErr w:type="spellStart"/>
            <w:r>
              <w:rPr>
                <w:color w:val="0432FF"/>
                <w:lang w:val="nl-NL"/>
              </w:rPr>
              <w:t>admin</w:t>
            </w:r>
            <w:proofErr w:type="spellEnd"/>
            <w:r>
              <w:rPr>
                <w:color w:val="0432FF"/>
                <w:lang w:val="nl-NL"/>
              </w:rPr>
              <w:t>)</w:t>
            </w:r>
          </w:p>
        </w:tc>
        <w:tc>
          <w:tcPr>
            <w:tcW w:w="3686" w:type="dxa"/>
            <w:shd w:val="clear" w:color="auto" w:fill="auto"/>
          </w:tcPr>
          <w:p w14:paraId="6A1AE97F" w14:textId="11D0FE76" w:rsidR="00240B25" w:rsidRPr="00CF4DCA" w:rsidRDefault="00240B25" w:rsidP="005901BA">
            <w:pPr>
              <w:pStyle w:val="BodyText"/>
              <w:rPr>
                <w:color w:val="0432FF"/>
                <w:lang w:val="nl-NL"/>
              </w:rPr>
            </w:pPr>
            <w:r>
              <w:rPr>
                <w:color w:val="0432FF"/>
                <w:lang w:val="nl-NL"/>
              </w:rPr>
              <w:t xml:space="preserve">Weergeven van alle topics en tijd en </w:t>
            </w:r>
            <w:proofErr w:type="spellStart"/>
            <w:r>
              <w:rPr>
                <w:color w:val="0432FF"/>
                <w:lang w:val="nl-NL"/>
              </w:rPr>
              <w:t>laatse</w:t>
            </w:r>
            <w:proofErr w:type="spellEnd"/>
            <w:r>
              <w:rPr>
                <w:color w:val="0432FF"/>
                <w:lang w:val="nl-NL"/>
              </w:rPr>
              <w:t xml:space="preserve"> reactie</w:t>
            </w:r>
          </w:p>
        </w:tc>
        <w:tc>
          <w:tcPr>
            <w:tcW w:w="1383" w:type="dxa"/>
            <w:shd w:val="clear" w:color="auto" w:fill="auto"/>
          </w:tcPr>
          <w:p w14:paraId="257C9C8F" w14:textId="2F547D20" w:rsidR="00240B25" w:rsidRPr="00CF4DCA" w:rsidRDefault="00240B25" w:rsidP="005901BA">
            <w:pPr>
              <w:pStyle w:val="BodyText"/>
              <w:rPr>
                <w:color w:val="0432FF"/>
                <w:lang w:val="nl-NL"/>
              </w:rPr>
            </w:pPr>
            <w:proofErr w:type="gramStart"/>
            <w:r>
              <w:rPr>
                <w:color w:val="0432FF"/>
                <w:lang w:val="nl-NL"/>
              </w:rPr>
              <w:t>nee</w:t>
            </w:r>
            <w:proofErr w:type="gramEnd"/>
          </w:p>
        </w:tc>
      </w:tr>
      <w:bookmarkEnd w:id="12"/>
    </w:tbl>
    <w:p w14:paraId="4FAD1791" w14:textId="0D5BCFD8" w:rsidR="00ED7EB9" w:rsidRPr="00CF4DCA" w:rsidRDefault="00ED7EB9" w:rsidP="005901BA">
      <w:pPr>
        <w:pStyle w:val="BodyText"/>
        <w:rPr>
          <w:color w:val="0432FF"/>
          <w:lang w:val="nl-NL"/>
        </w:rPr>
      </w:pPr>
    </w:p>
    <w:p w14:paraId="3E6E08B1" w14:textId="77777777" w:rsidR="00ED7EB9" w:rsidRPr="00CF4DCA" w:rsidRDefault="00ED7EB9" w:rsidP="005901BA">
      <w:pPr>
        <w:pStyle w:val="BodyText"/>
        <w:rPr>
          <w:lang w:val="nl-NL"/>
        </w:rPr>
      </w:pPr>
    </w:p>
    <w:p w14:paraId="3AEC573A" w14:textId="77777777" w:rsidR="00AB536E" w:rsidRPr="00CF4DCA" w:rsidRDefault="00AB536E" w:rsidP="005901BA">
      <w:pPr>
        <w:pStyle w:val="BodyText"/>
        <w:rPr>
          <w:lang w:val="nl-NL"/>
        </w:rPr>
      </w:pPr>
    </w:p>
    <w:p w14:paraId="7A241B77" w14:textId="0394FA97" w:rsidR="00ED7EB9" w:rsidRPr="00CF4DCA" w:rsidRDefault="002D16BB" w:rsidP="005901BA">
      <w:pPr>
        <w:pStyle w:val="Heading1"/>
        <w:rPr>
          <w:lang w:val="nl-NL"/>
        </w:rPr>
      </w:pPr>
      <w:bookmarkStart w:id="13" w:name="_Toc443567051"/>
      <w:bookmarkStart w:id="14" w:name="_Toc470773235"/>
      <w:r w:rsidRPr="00CF4DCA">
        <w:rPr>
          <w:lang w:val="nl-NL"/>
        </w:rPr>
        <w:t>Pagina- en formulieron</w:t>
      </w:r>
      <w:r w:rsidR="00ED7EB9" w:rsidRPr="00CF4DCA">
        <w:rPr>
          <w:lang w:val="nl-NL"/>
        </w:rPr>
        <w:t>twerp</w:t>
      </w:r>
      <w:bookmarkEnd w:id="13"/>
      <w:bookmarkEnd w:id="14"/>
    </w:p>
    <w:p w14:paraId="6A01283E" w14:textId="77777777" w:rsidR="000C51C9" w:rsidRPr="00CF4DCA" w:rsidRDefault="000C51C9" w:rsidP="002D16BB">
      <w:pPr>
        <w:pStyle w:val="BodyText"/>
        <w:rPr>
          <w:i/>
          <w:color w:val="FF0000"/>
          <w:lang w:val="nl-NL"/>
        </w:rPr>
      </w:pPr>
    </w:p>
    <w:p w14:paraId="34B8293B" w14:textId="77777777" w:rsidR="00AA27A1" w:rsidRPr="00CF4DCA" w:rsidRDefault="00AA27A1" w:rsidP="00AA27A1">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14:paraId="502F7B7C" w14:textId="77777777" w:rsidR="000C51C9" w:rsidRPr="00CF4DCA" w:rsidRDefault="000C51C9" w:rsidP="002D16BB">
      <w:pPr>
        <w:pStyle w:val="BodyText"/>
        <w:rPr>
          <w:i/>
          <w:color w:val="FF0000"/>
          <w:lang w:val="nl-NL"/>
        </w:rPr>
      </w:pPr>
    </w:p>
    <w:p w14:paraId="47B6450C" w14:textId="4B2A7A0C" w:rsidR="002D6233" w:rsidRPr="00CF4DCA" w:rsidRDefault="000C51C9" w:rsidP="002D6233">
      <w:pPr>
        <w:rPr>
          <w:rFonts w:ascii="Cambria" w:hAnsi="Cambria"/>
          <w:i/>
          <w:color w:val="00B050"/>
          <w:lang w:val="nl-NL"/>
        </w:rPr>
      </w:pPr>
      <w:r w:rsidRPr="00CF4DCA">
        <w:rPr>
          <w:rFonts w:ascii="Cambria" w:hAnsi="Cambria"/>
          <w:i/>
          <w:color w:val="00B050"/>
          <w:lang w:val="nl-NL"/>
        </w:rPr>
        <w:t xml:space="preserve">Het paginaontwerp beschrijft het ontwerp van de 'gewone' pagina's. Voor elke groep gelijksoortige pagina's neem je hier een apart ontwerp op. Het paginaontwerp bestaat uit </w:t>
      </w:r>
      <w:r w:rsidR="0087661A" w:rsidRPr="00CF4DCA">
        <w:rPr>
          <w:rFonts w:ascii="Cambria" w:hAnsi="Cambria"/>
          <w:i/>
          <w:color w:val="00B050"/>
          <w:lang w:val="nl-NL"/>
        </w:rPr>
        <w:t>e</w:t>
      </w:r>
      <w:r w:rsidRPr="00CF4DCA">
        <w:rPr>
          <w:rFonts w:ascii="Cambria" w:hAnsi="Cambria"/>
          <w:i/>
          <w:color w:val="00B050"/>
          <w:lang w:val="nl-NL"/>
        </w:rPr>
        <w:t xml:space="preserve">en </w:t>
      </w:r>
      <w:proofErr w:type="spellStart"/>
      <w:r w:rsidRPr="00CF4DCA">
        <w:rPr>
          <w:rFonts w:ascii="Cambria" w:hAnsi="Cambria"/>
          <w:i/>
          <w:color w:val="00B050"/>
          <w:lang w:val="nl-NL"/>
        </w:rPr>
        <w:t>wireframe</w:t>
      </w:r>
      <w:proofErr w:type="spellEnd"/>
      <w:r w:rsidRPr="00CF4DCA">
        <w:rPr>
          <w:rFonts w:ascii="Cambria" w:hAnsi="Cambria"/>
          <w:i/>
          <w:color w:val="00B050"/>
          <w:lang w:val="nl-NL"/>
        </w:rPr>
        <w:t xml:space="preserve"> </w:t>
      </w:r>
      <w:r w:rsidR="0087661A" w:rsidRPr="00CF4DCA">
        <w:rPr>
          <w:rFonts w:ascii="Cambria" w:hAnsi="Cambria"/>
          <w:i/>
          <w:color w:val="00B050"/>
          <w:lang w:val="nl-NL"/>
        </w:rPr>
        <w:t>dat aan</w:t>
      </w:r>
      <w:r w:rsidRPr="00CF4DCA">
        <w:rPr>
          <w:rFonts w:ascii="Cambria" w:hAnsi="Cambria"/>
          <w:i/>
          <w:color w:val="00B050"/>
          <w:lang w:val="nl-NL"/>
        </w:rPr>
        <w:t xml:space="preserve">geeft waar we welke navigatieonderdelen op een bepaalde pagina zullen aantreffen. Het is een vereenvoudigd voorbeeldscherm, gericht op functionaliteiten en inhoud, en niet op 'look </w:t>
      </w:r>
      <w:proofErr w:type="spellStart"/>
      <w:r w:rsidRPr="00CF4DCA">
        <w:rPr>
          <w:rFonts w:ascii="Cambria" w:hAnsi="Cambria"/>
          <w:i/>
          <w:color w:val="00B050"/>
          <w:lang w:val="nl-NL"/>
        </w:rPr>
        <w:t>and</w:t>
      </w:r>
      <w:proofErr w:type="spellEnd"/>
      <w:r w:rsidRPr="00CF4DCA">
        <w:rPr>
          <w:rFonts w:ascii="Cambria" w:hAnsi="Cambria"/>
          <w:i/>
          <w:color w:val="00B050"/>
          <w:lang w:val="nl-NL"/>
        </w:rPr>
        <w:t xml:space="preserve"> feel'.</w:t>
      </w:r>
      <w:bookmarkStart w:id="15" w:name="_Toc443570612"/>
    </w:p>
    <w:p w14:paraId="0BAF9C31" w14:textId="77777777" w:rsidR="002D6233" w:rsidRPr="00CF4DCA" w:rsidRDefault="002D6233" w:rsidP="002D6233">
      <w:pPr>
        <w:rPr>
          <w:rFonts w:ascii="Cambria" w:hAnsi="Cambria"/>
          <w:i/>
          <w:color w:val="00B050"/>
          <w:lang w:val="nl-NL"/>
        </w:rPr>
      </w:pPr>
    </w:p>
    <w:p w14:paraId="7630C303" w14:textId="7CD7C46C" w:rsidR="002D6233" w:rsidRPr="00CF4DCA" w:rsidRDefault="002E4887" w:rsidP="00CF4DCA">
      <w:pPr>
        <w:pStyle w:val="Heading2"/>
        <w:rPr>
          <w:lang w:val="nl-NL"/>
        </w:rPr>
      </w:pPr>
      <w:bookmarkStart w:id="16" w:name="_Toc470773236"/>
      <w:bookmarkEnd w:id="15"/>
      <w:r w:rsidRPr="00CF4DCA">
        <w:rPr>
          <w:lang w:val="nl-NL"/>
        </w:rPr>
        <w:t>Pagina</w:t>
      </w:r>
      <w:r w:rsidR="002D6233" w:rsidRPr="00CF4DCA">
        <w:rPr>
          <w:lang w:val="nl-NL"/>
        </w:rPr>
        <w:t>ontwerp</w:t>
      </w:r>
      <w:r w:rsidRPr="00CF4DCA">
        <w:rPr>
          <w:lang w:val="nl-NL"/>
        </w:rPr>
        <w:t>/</w:t>
      </w:r>
      <w:proofErr w:type="spellStart"/>
      <w:r w:rsidRPr="00CF4DCA">
        <w:rPr>
          <w:lang w:val="nl-NL"/>
        </w:rPr>
        <w:t>wireframe</w:t>
      </w:r>
      <w:bookmarkEnd w:id="16"/>
      <w:proofErr w:type="spellEnd"/>
    </w:p>
    <w:p w14:paraId="3AF8306F" w14:textId="77777777" w:rsidR="000C51C9" w:rsidRPr="00CF4DCA" w:rsidRDefault="000C51C9" w:rsidP="000C51C9">
      <w:pPr>
        <w:rPr>
          <w:rFonts w:ascii="Cambria" w:eastAsiaTheme="minorEastAsia" w:hAnsi="Cambria"/>
          <w:i/>
          <w:lang w:val="nl-NL" w:eastAsia="nl-NL"/>
        </w:rPr>
      </w:pPr>
    </w:p>
    <w:p w14:paraId="2EFA47DC" w14:textId="45ADA252"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Allereerst geef je </w:t>
      </w:r>
      <w:r w:rsidR="00AA363B" w:rsidRPr="00CF4DCA">
        <w:rPr>
          <w:rFonts w:ascii="Cambria" w:hAnsi="Cambria"/>
          <w:b/>
          <w:i/>
          <w:color w:val="00B050"/>
          <w:lang w:val="nl-NL"/>
        </w:rPr>
        <w:t>kort</w:t>
      </w:r>
      <w:r w:rsidR="00AA363B" w:rsidRPr="00CF4DCA">
        <w:rPr>
          <w:rFonts w:ascii="Cambria" w:hAnsi="Cambria"/>
          <w:i/>
          <w:color w:val="00B050"/>
          <w:lang w:val="nl-NL"/>
        </w:rPr>
        <w:t xml:space="preserve"> </w:t>
      </w:r>
      <w:r w:rsidRPr="00CF4DCA">
        <w:rPr>
          <w:rFonts w:ascii="Cambria" w:hAnsi="Cambria"/>
          <w:i/>
          <w:color w:val="00B050"/>
          <w:lang w:val="nl-NL"/>
        </w:rPr>
        <w:t>aan welke navigatieonderdelen je gaat gebruiken. De volgende onderdelen worden gebruikt voor de navigatie:</w:t>
      </w:r>
    </w:p>
    <w:p w14:paraId="52A3956B" w14:textId="77777777" w:rsidR="000C51C9" w:rsidRPr="00CF4DCA" w:rsidRDefault="000C51C9" w:rsidP="00CF4DCA">
      <w:pPr>
        <w:pStyle w:val="ListParagraph"/>
        <w:widowControl/>
        <w:numPr>
          <w:ilvl w:val="0"/>
          <w:numId w:val="34"/>
        </w:numPr>
        <w:contextualSpacing/>
        <w:rPr>
          <w:rFonts w:ascii="Cambria" w:hAnsi="Cambria"/>
          <w:i/>
          <w:color w:val="00B050"/>
          <w:lang w:val="nl-NL"/>
        </w:rPr>
      </w:pPr>
      <w:r w:rsidRPr="00CF4DCA">
        <w:rPr>
          <w:rFonts w:ascii="Cambria" w:eastAsiaTheme="minorEastAsia" w:hAnsi="Cambria"/>
          <w:i/>
          <w:color w:val="00B050"/>
          <w:lang w:val="nl-NL" w:eastAsia="nl-NL"/>
        </w:rPr>
        <w:t>Menu</w:t>
      </w:r>
    </w:p>
    <w:p w14:paraId="68A8032F" w14:textId="77777777" w:rsidR="000C51C9" w:rsidRPr="00CF4DCA" w:rsidRDefault="000C51C9" w:rsidP="00CF4DCA">
      <w:pPr>
        <w:pStyle w:val="ListParagraph"/>
        <w:widowControl/>
        <w:numPr>
          <w:ilvl w:val="1"/>
          <w:numId w:val="34"/>
        </w:numPr>
        <w:contextualSpacing/>
        <w:rPr>
          <w:rFonts w:ascii="Cambria" w:hAnsi="Cambria"/>
          <w:i/>
          <w:color w:val="00B050"/>
          <w:lang w:val="nl-NL"/>
        </w:rPr>
      </w:pPr>
      <w:r w:rsidRPr="00CF4DCA">
        <w:rPr>
          <w:rFonts w:ascii="Cambria" w:hAnsi="Cambria"/>
          <w:i/>
          <w:color w:val="00B050"/>
          <w:lang w:val="nl-NL"/>
        </w:rPr>
        <w:t>Hoofdmenu</w:t>
      </w:r>
    </w:p>
    <w:p w14:paraId="108F0FB3" w14:textId="77777777" w:rsidR="000C51C9" w:rsidRPr="00CF4DCA" w:rsidRDefault="000C51C9" w:rsidP="00CF4DCA">
      <w:pPr>
        <w:pStyle w:val="ListParagraph"/>
        <w:widowControl/>
        <w:numPr>
          <w:ilvl w:val="1"/>
          <w:numId w:val="34"/>
        </w:numPr>
        <w:contextualSpacing/>
        <w:rPr>
          <w:rFonts w:ascii="Cambria" w:eastAsiaTheme="minorEastAsia" w:hAnsi="Cambria"/>
          <w:i/>
          <w:color w:val="00B050"/>
          <w:lang w:val="nl-NL" w:eastAsia="nl-NL"/>
        </w:rPr>
      </w:pPr>
      <w:r w:rsidRPr="00CF4DCA">
        <w:rPr>
          <w:rFonts w:ascii="Cambria" w:hAnsi="Cambria"/>
          <w:i/>
          <w:color w:val="00B050"/>
          <w:lang w:val="nl-NL"/>
        </w:rPr>
        <w:t>Submenu</w:t>
      </w:r>
    </w:p>
    <w:p w14:paraId="5B59EF89" w14:textId="77777777" w:rsidR="000C51C9" w:rsidRPr="00CF4DCA" w:rsidRDefault="000C51C9" w:rsidP="00CF4DCA">
      <w:pPr>
        <w:pStyle w:val="ListParagraph"/>
        <w:widowControl/>
        <w:numPr>
          <w:ilvl w:val="0"/>
          <w:numId w:val="34"/>
        </w:numPr>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Belangrijke items op </w:t>
      </w:r>
      <w:proofErr w:type="spellStart"/>
      <w:proofErr w:type="gramStart"/>
      <w:r w:rsidRPr="00CF4DCA">
        <w:rPr>
          <w:rFonts w:ascii="Cambria" w:eastAsiaTheme="minorEastAsia" w:hAnsi="Cambria"/>
          <w:i/>
          <w:color w:val="00B050"/>
          <w:lang w:val="nl-NL" w:eastAsia="nl-NL"/>
        </w:rPr>
        <w:t>home-pagina</w:t>
      </w:r>
      <w:proofErr w:type="spellEnd"/>
      <w:proofErr w:type="gramEnd"/>
    </w:p>
    <w:p w14:paraId="24474CBD" w14:textId="77777777" w:rsidR="000C51C9" w:rsidRPr="00CF4DCA" w:rsidRDefault="000C51C9" w:rsidP="00CF4DCA">
      <w:pPr>
        <w:pStyle w:val="ListParagraph"/>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Zoekfunctie</w:t>
      </w:r>
    </w:p>
    <w:p w14:paraId="5E57ACB3" w14:textId="77777777" w:rsidR="000C51C9" w:rsidRPr="00CF4DCA" w:rsidRDefault="000C51C9" w:rsidP="00CF4DCA">
      <w:pPr>
        <w:pStyle w:val="ListParagraph"/>
        <w:widowControl/>
        <w:numPr>
          <w:ilvl w:val="0"/>
          <w:numId w:val="34"/>
        </w:numPr>
        <w:contextualSpacing/>
        <w:rPr>
          <w:rFonts w:ascii="Cambria" w:eastAsiaTheme="minorEastAsia" w:hAnsi="Cambria"/>
          <w:i/>
          <w:color w:val="00B050"/>
          <w:lang w:val="nl-NL" w:eastAsia="nl-NL"/>
        </w:rPr>
      </w:pPr>
      <w:proofErr w:type="spellStart"/>
      <w:r w:rsidRPr="00CF4DCA">
        <w:rPr>
          <w:rFonts w:ascii="Cambria" w:hAnsi="Cambria"/>
          <w:i/>
          <w:color w:val="00B050"/>
          <w:lang w:val="nl-NL"/>
        </w:rPr>
        <w:t>B</w:t>
      </w:r>
      <w:r w:rsidRPr="00CF4DCA">
        <w:rPr>
          <w:rFonts w:ascii="Cambria" w:eastAsiaTheme="minorEastAsia" w:hAnsi="Cambria"/>
          <w:i/>
          <w:color w:val="00B050"/>
          <w:lang w:val="nl-NL" w:eastAsia="nl-NL"/>
        </w:rPr>
        <w:t>readcrumbs</w:t>
      </w:r>
      <w:proofErr w:type="spellEnd"/>
    </w:p>
    <w:p w14:paraId="64893826" w14:textId="77777777" w:rsidR="000C51C9" w:rsidRPr="00CF4DCA" w:rsidRDefault="000C51C9" w:rsidP="00CF4DCA">
      <w:pPr>
        <w:pStyle w:val="ListParagraph"/>
        <w:widowControl/>
        <w:numPr>
          <w:ilvl w:val="0"/>
          <w:numId w:val="34"/>
        </w:numPr>
        <w:contextualSpacing/>
        <w:rPr>
          <w:rFonts w:ascii="Cambria" w:eastAsiaTheme="minorEastAsia" w:hAnsi="Cambria"/>
          <w:i/>
          <w:color w:val="00B050"/>
          <w:lang w:val="nl-NL" w:eastAsia="nl-NL"/>
        </w:rPr>
      </w:pPr>
      <w:r w:rsidRPr="00CF4DCA">
        <w:rPr>
          <w:rFonts w:ascii="Cambria" w:hAnsi="Cambria"/>
          <w:i/>
          <w:color w:val="00B050"/>
          <w:lang w:val="nl-NL"/>
        </w:rPr>
        <w:t>S</w:t>
      </w:r>
      <w:r w:rsidRPr="00CF4DCA">
        <w:rPr>
          <w:rFonts w:ascii="Cambria" w:eastAsiaTheme="minorEastAsia" w:hAnsi="Cambria"/>
          <w:i/>
          <w:color w:val="00B050"/>
          <w:lang w:val="nl-NL" w:eastAsia="nl-NL"/>
        </w:rPr>
        <w:t>itemap</w:t>
      </w:r>
    </w:p>
    <w:p w14:paraId="7F3C03EF" w14:textId="77777777" w:rsidR="000C51C9" w:rsidRPr="00CF4DCA" w:rsidRDefault="000C51C9" w:rsidP="000C51C9">
      <w:pPr>
        <w:rPr>
          <w:rFonts w:ascii="Cambria" w:hAnsi="Cambria"/>
          <w:i/>
          <w:color w:val="00B050"/>
          <w:lang w:val="nl-NL"/>
        </w:rPr>
      </w:pPr>
    </w:p>
    <w:p w14:paraId="3C6FEAE0"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Het </w:t>
      </w:r>
      <w:r w:rsidRPr="00CF4DCA">
        <w:rPr>
          <w:rFonts w:ascii="Cambria" w:hAnsi="Cambria"/>
          <w:b/>
          <w:i/>
          <w:color w:val="00B050"/>
          <w:lang w:val="nl-NL"/>
        </w:rPr>
        <w:t>menu</w:t>
      </w:r>
      <w:r w:rsidRPr="00CF4DCA">
        <w:rPr>
          <w:rFonts w:ascii="Cambria" w:hAnsi="Cambria"/>
          <w:i/>
          <w:color w:val="00B050"/>
          <w:lang w:val="nl-NL"/>
        </w:rPr>
        <w:t xml:space="preserve"> is het belangrijkst, dat zorgt namelijk voor de informatiestructuur.</w:t>
      </w:r>
    </w:p>
    <w:p w14:paraId="2C926160"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Beperk het menu tot vijf à negen hyperlinks. Zorg er verder voor dat de menustructuur er op elke pagina hetzelfde uitziet en zorg ervoor dat op elke pagina de </w:t>
      </w:r>
      <w:proofErr w:type="spellStart"/>
      <w:proofErr w:type="gramStart"/>
      <w:r w:rsidRPr="00CF4DCA">
        <w:rPr>
          <w:rFonts w:ascii="Cambria" w:hAnsi="Cambria"/>
          <w:i/>
          <w:color w:val="00B050"/>
          <w:lang w:val="nl-NL"/>
        </w:rPr>
        <w:t>home-pagina</w:t>
      </w:r>
      <w:proofErr w:type="spellEnd"/>
      <w:proofErr w:type="gramEnd"/>
      <w:r w:rsidRPr="00CF4DCA">
        <w:rPr>
          <w:rFonts w:ascii="Cambria" w:hAnsi="Cambria"/>
          <w:i/>
          <w:color w:val="00B050"/>
          <w:lang w:val="nl-NL"/>
        </w:rPr>
        <w:t xml:space="preserve"> met één klik bereikbaar is. Zorg er tot slot voor dat een pagina met één klik of met twee klikken bereikbaar is.</w:t>
      </w:r>
    </w:p>
    <w:p w14:paraId="06AE7D17"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Geef de menuonderdelen logische en duidelijke namen. Gebruik dus geen termen als </w:t>
      </w:r>
      <w:proofErr w:type="spellStart"/>
      <w:r w:rsidRPr="00CF4DCA">
        <w:rPr>
          <w:rFonts w:ascii="Cambria" w:hAnsi="Cambria"/>
          <w:i/>
          <w:color w:val="00B050"/>
          <w:lang w:val="nl-NL"/>
        </w:rPr>
        <w:lastRenderedPageBreak/>
        <w:t>mailform</w:t>
      </w:r>
      <w:proofErr w:type="spellEnd"/>
      <w:r w:rsidRPr="00CF4DCA">
        <w:rPr>
          <w:rFonts w:ascii="Cambria" w:hAnsi="Cambria"/>
          <w:i/>
          <w:color w:val="00B050"/>
          <w:lang w:val="nl-NL"/>
        </w:rPr>
        <w:t xml:space="preserve"> of lijst met producten. </w:t>
      </w:r>
      <w:proofErr w:type="spellStart"/>
      <w:r w:rsidRPr="00CF4DCA">
        <w:rPr>
          <w:rFonts w:ascii="Cambria" w:hAnsi="Cambria"/>
          <w:i/>
          <w:color w:val="00B050"/>
          <w:lang w:val="nl-NL"/>
        </w:rPr>
        <w:t>Mailform</w:t>
      </w:r>
      <w:proofErr w:type="spellEnd"/>
      <w:r w:rsidRPr="00CF4DCA">
        <w:rPr>
          <w:rFonts w:ascii="Cambria" w:hAnsi="Cambria"/>
          <w:i/>
          <w:color w:val="00B050"/>
          <w:lang w:val="nl-NL"/>
        </w:rPr>
        <w:t xml:space="preserve"> is een technische term en moet dus vervangen worden door een duidelijkere term. Lijst met producten kan Producten worden. Vermijd ook te lange namen. Standaard staat Home altijd als eerste.</w:t>
      </w:r>
    </w:p>
    <w:p w14:paraId="6F018D55"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Geef in de beschrijving van het menu weer wat voor menu's gebruikt gaan worden: Horizontaal of verticaal met of zonder horizontale of verticale uitklapmenu's.</w:t>
      </w:r>
    </w:p>
    <w:p w14:paraId="2997D5A4" w14:textId="77777777" w:rsidR="000C51C9" w:rsidRPr="00CF4DCA" w:rsidRDefault="000C51C9" w:rsidP="000C51C9">
      <w:pPr>
        <w:rPr>
          <w:rFonts w:ascii="Cambria" w:hAnsi="Cambria"/>
          <w:i/>
          <w:color w:val="00B050"/>
          <w:lang w:val="nl-NL"/>
        </w:rPr>
      </w:pPr>
    </w:p>
    <w:p w14:paraId="40EBAD73"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t>Belangrijke items</w:t>
      </w:r>
      <w:r w:rsidRPr="00CF4DCA">
        <w:rPr>
          <w:rFonts w:ascii="Cambria" w:hAnsi="Cambria"/>
          <w:i/>
          <w:color w:val="00B050"/>
          <w:lang w:val="nl-NL"/>
        </w:rPr>
        <w:t xml:space="preserve"> komen op de hoofdpagina: Dat kan nieuws zijn, acties die op dat moment lopen. Zet op de hoofdpagina geen welkomstboodschap en ook geen uitleg over de site. Als dat nodig is, spreekt de navigatiestructuur van de website niet voor zich.</w:t>
      </w:r>
    </w:p>
    <w:p w14:paraId="2C69E973" w14:textId="77777777" w:rsidR="000C51C9" w:rsidRPr="00CF4DCA" w:rsidRDefault="000C51C9" w:rsidP="000C51C9">
      <w:pPr>
        <w:rPr>
          <w:rFonts w:ascii="Cambria" w:hAnsi="Cambria"/>
          <w:i/>
          <w:color w:val="00B050"/>
          <w:lang w:val="nl-NL"/>
        </w:rPr>
      </w:pPr>
    </w:p>
    <w:p w14:paraId="762D9DFE"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 xml:space="preserve">Een </w:t>
      </w:r>
      <w:r w:rsidRPr="00CF4DCA">
        <w:rPr>
          <w:rFonts w:ascii="Cambria" w:hAnsi="Cambria"/>
          <w:b/>
          <w:i/>
          <w:color w:val="00B050"/>
          <w:lang w:val="nl-NL"/>
        </w:rPr>
        <w:t>zoekfunctie</w:t>
      </w:r>
      <w:r w:rsidRPr="00CF4DCA">
        <w:rPr>
          <w:rFonts w:ascii="Cambria" w:hAnsi="Cambria"/>
          <w:i/>
          <w:color w:val="00B050"/>
          <w:lang w:val="nl-NL"/>
        </w:rPr>
        <w:t xml:space="preserve"> kan een belangrijk navigatiemiddel zijn. Deze functie staat meestal rechtsboven op de pagina, met name op de hoofdpagina. Zet deze functie niet onder een knop.</w:t>
      </w:r>
    </w:p>
    <w:p w14:paraId="4F130279" w14:textId="77777777" w:rsidR="000C51C9" w:rsidRPr="00CF4DCA" w:rsidRDefault="000C51C9" w:rsidP="000C51C9">
      <w:pPr>
        <w:rPr>
          <w:rFonts w:ascii="Cambria" w:hAnsi="Cambria"/>
          <w:i/>
          <w:color w:val="00B050"/>
          <w:lang w:val="nl-NL"/>
        </w:rPr>
      </w:pPr>
    </w:p>
    <w:p w14:paraId="2752B6B2" w14:textId="77777777" w:rsidR="000C51C9" w:rsidRPr="00CF4DCA" w:rsidRDefault="000C51C9" w:rsidP="000C51C9">
      <w:pPr>
        <w:rPr>
          <w:rFonts w:ascii="Cambria" w:hAnsi="Cambria"/>
          <w:i/>
          <w:color w:val="00B050"/>
          <w:lang w:val="nl-NL"/>
        </w:rPr>
      </w:pPr>
      <w:proofErr w:type="spellStart"/>
      <w:r w:rsidRPr="00CF4DCA">
        <w:rPr>
          <w:rFonts w:ascii="Cambria" w:hAnsi="Cambria"/>
          <w:b/>
          <w:i/>
          <w:color w:val="00B050"/>
          <w:lang w:val="nl-NL"/>
        </w:rPr>
        <w:t>Breadcrumbs</w:t>
      </w:r>
      <w:proofErr w:type="spellEnd"/>
      <w:r w:rsidRPr="00CF4DCA">
        <w:rPr>
          <w:rFonts w:ascii="Cambria" w:hAnsi="Cambria"/>
          <w:i/>
          <w:color w:val="00B050"/>
          <w:lang w:val="nl-NL"/>
        </w:rPr>
        <w:t xml:space="preserve"> (broodkruimels) zijn er in eerste instantie om de gebruiker te laten weten waar hij zich op de website bevindt. Door van de hogere niveaus hyperlinks te maken kan het tevens dienen als navigatiemiddel.</w:t>
      </w:r>
    </w:p>
    <w:p w14:paraId="2B37A33B" w14:textId="77777777" w:rsidR="000C51C9" w:rsidRPr="00CF4DCA" w:rsidRDefault="000C51C9" w:rsidP="000C51C9">
      <w:pPr>
        <w:rPr>
          <w:rFonts w:ascii="Cambria" w:hAnsi="Cambria"/>
          <w:i/>
          <w:color w:val="00B050"/>
          <w:lang w:val="nl-NL"/>
        </w:rPr>
      </w:pPr>
    </w:p>
    <w:p w14:paraId="107DDCBD" w14:textId="77777777" w:rsidR="000C51C9" w:rsidRPr="00CF4DCA" w:rsidRDefault="000C51C9" w:rsidP="000C51C9">
      <w:pPr>
        <w:rPr>
          <w:rFonts w:ascii="Cambria" w:hAnsi="Cambria"/>
          <w:i/>
          <w:color w:val="00B050"/>
          <w:lang w:val="nl-NL"/>
        </w:rPr>
      </w:pPr>
      <w:r w:rsidRPr="00CF4DCA">
        <w:rPr>
          <w:rFonts w:ascii="Cambria" w:hAnsi="Cambria"/>
          <w:b/>
          <w:i/>
          <w:color w:val="00B050"/>
          <w:lang w:val="nl-NL"/>
        </w:rPr>
        <w:t>De sitemap</w:t>
      </w:r>
      <w:r w:rsidRPr="00CF4DCA">
        <w:rPr>
          <w:rFonts w:ascii="Cambria" w:hAnsi="Cambria"/>
          <w:i/>
          <w:color w:val="00B050"/>
          <w:lang w:val="nl-NL"/>
        </w:rPr>
        <w:t xml:space="preserve"> is eigenlijk de index van een website. Op één pagina staan de trefwoorden van de website in de vorm van hyperlinks, zodat de gebruiker met één klik naar het onderwerp van zijn keuze kan gaan.</w:t>
      </w:r>
    </w:p>
    <w:p w14:paraId="4789EB04" w14:textId="77777777" w:rsidR="000C51C9" w:rsidRPr="00CF4DCA" w:rsidRDefault="000C51C9" w:rsidP="000C51C9">
      <w:pPr>
        <w:rPr>
          <w:rFonts w:ascii="Cambria" w:hAnsi="Cambria"/>
          <w:i/>
          <w:lang w:val="nl-NL"/>
        </w:rPr>
      </w:pPr>
    </w:p>
    <w:p w14:paraId="308F2638" w14:textId="616ED44D" w:rsidR="000C51C9" w:rsidRPr="00CF4DCA" w:rsidRDefault="002E4887" w:rsidP="000C51C9">
      <w:pPr>
        <w:rPr>
          <w:rFonts w:ascii="Cambria" w:hAnsi="Cambria"/>
          <w:i/>
          <w:color w:val="00B050"/>
          <w:shd w:val="clear" w:color="auto" w:fill="FFFFFF"/>
          <w:lang w:val="nl-NL"/>
        </w:rPr>
      </w:pPr>
      <w:r w:rsidRPr="00CF4DCA">
        <w:rPr>
          <w:rFonts w:ascii="Cambria" w:hAnsi="Cambria"/>
          <w:i/>
          <w:color w:val="00B050"/>
          <w:lang w:val="nl-NL"/>
        </w:rPr>
        <w:t xml:space="preserve">Na de navigatieonderdelen volgen de </w:t>
      </w:r>
      <w:proofErr w:type="spellStart"/>
      <w:r w:rsidRPr="00CF4DCA">
        <w:rPr>
          <w:rFonts w:ascii="Cambria" w:hAnsi="Cambria"/>
          <w:i/>
          <w:color w:val="00B050"/>
          <w:lang w:val="nl-NL"/>
        </w:rPr>
        <w:t>wireframes</w:t>
      </w:r>
      <w:proofErr w:type="spellEnd"/>
      <w:r w:rsidRPr="00CF4DCA">
        <w:rPr>
          <w:rFonts w:ascii="Cambria" w:hAnsi="Cambria"/>
          <w:i/>
          <w:color w:val="00B050"/>
          <w:lang w:val="nl-NL"/>
        </w:rPr>
        <w:t xml:space="preserve">. </w:t>
      </w:r>
      <w:r w:rsidR="000C51C9" w:rsidRPr="00CF4DCA">
        <w:rPr>
          <w:rFonts w:ascii="Cambria" w:eastAsiaTheme="minorEastAsia" w:hAnsi="Cambria"/>
          <w:i/>
          <w:color w:val="00B050"/>
          <w:lang w:val="nl-NL" w:eastAsia="nl-NL"/>
        </w:rPr>
        <w:t xml:space="preserve">Voor het uitwerken van de functionaliteiten per pagina van een webapplicatie worden vaak </w:t>
      </w:r>
      <w:proofErr w:type="spellStart"/>
      <w:r w:rsidR="000C51C9" w:rsidRPr="00CF4DCA">
        <w:rPr>
          <w:rFonts w:ascii="Cambria" w:eastAsiaTheme="minorEastAsia" w:hAnsi="Cambria"/>
          <w:i/>
          <w:color w:val="00B050"/>
          <w:lang w:val="nl-NL" w:eastAsia="nl-NL"/>
        </w:rPr>
        <w:t>wireframes</w:t>
      </w:r>
      <w:proofErr w:type="spellEnd"/>
      <w:r w:rsidR="000C51C9" w:rsidRPr="00CF4DCA">
        <w:rPr>
          <w:rFonts w:ascii="Cambria" w:eastAsiaTheme="minorEastAsia" w:hAnsi="Cambria"/>
          <w:i/>
          <w:color w:val="00B050"/>
          <w:lang w:val="nl-NL" w:eastAsia="nl-NL"/>
        </w:rPr>
        <w:t xml:space="preserve"> gebruikt.</w:t>
      </w:r>
      <w:r w:rsidR="000C51C9" w:rsidRPr="00CF4DCA">
        <w:rPr>
          <w:rFonts w:ascii="Cambria" w:hAnsi="Cambria"/>
          <w:i/>
          <w:color w:val="00B050"/>
          <w:shd w:val="clear" w:color="auto" w:fill="FFFFFF"/>
          <w:lang w:val="nl-NL"/>
        </w:rPr>
        <w:t xml:space="preserve"> Ze zijn een grafische functionele weergave van een website of </w:t>
      </w:r>
      <w:r w:rsidR="00AA363B" w:rsidRPr="00CF4DCA">
        <w:rPr>
          <w:rFonts w:ascii="Cambria" w:hAnsi="Cambria"/>
          <w:i/>
          <w:color w:val="00B050"/>
          <w:shd w:val="clear" w:color="auto" w:fill="FFFFFF"/>
          <w:lang w:val="nl-NL"/>
        </w:rPr>
        <w:t>web</w:t>
      </w:r>
      <w:r w:rsidR="000C51C9" w:rsidRPr="00CF4DCA">
        <w:rPr>
          <w:rFonts w:ascii="Cambria" w:hAnsi="Cambria"/>
          <w:i/>
          <w:color w:val="00B050"/>
          <w:shd w:val="clear" w:color="auto" w:fill="FFFFFF"/>
          <w:lang w:val="nl-NL"/>
        </w:rPr>
        <w:t xml:space="preserve">applicatie. Bij het maken van de </w:t>
      </w:r>
      <w:proofErr w:type="spellStart"/>
      <w:r w:rsidR="000C51C9" w:rsidRPr="00CF4DCA">
        <w:rPr>
          <w:rFonts w:ascii="Cambria" w:hAnsi="Cambria"/>
          <w:i/>
          <w:color w:val="00B050"/>
          <w:shd w:val="clear" w:color="auto" w:fill="FFFFFF"/>
          <w:lang w:val="nl-NL"/>
        </w:rPr>
        <w:t>wireframes</w:t>
      </w:r>
      <w:proofErr w:type="spellEnd"/>
      <w:r w:rsidR="000C51C9" w:rsidRPr="00CF4DCA">
        <w:rPr>
          <w:rFonts w:ascii="Cambria" w:hAnsi="Cambria"/>
          <w:i/>
          <w:color w:val="00B050"/>
          <w:shd w:val="clear" w:color="auto" w:fill="FFFFFF"/>
          <w:lang w:val="nl-NL"/>
        </w:rPr>
        <w:t xml:space="preserve"> wordt nagedacht over de navigatie, indeling en inhoud van een website. Welke elementen komen er in het menu te staan? Wat valt er onder elk menu? Wat komt er op een pagina te staan? Dit zijn allemaal dingen die duidelijk worden gemaakt in de </w:t>
      </w:r>
      <w:proofErr w:type="spellStart"/>
      <w:r w:rsidR="000C51C9" w:rsidRPr="00CF4DCA">
        <w:rPr>
          <w:rFonts w:ascii="Cambria" w:hAnsi="Cambria"/>
          <w:i/>
          <w:color w:val="00B050"/>
          <w:shd w:val="clear" w:color="auto" w:fill="FFFFFF"/>
          <w:lang w:val="nl-NL"/>
        </w:rPr>
        <w:t>wireframes</w:t>
      </w:r>
      <w:proofErr w:type="spellEnd"/>
      <w:r w:rsidR="000C51C9" w:rsidRPr="00CF4DCA">
        <w:rPr>
          <w:rFonts w:ascii="Cambria" w:hAnsi="Cambria"/>
          <w:i/>
          <w:color w:val="00B050"/>
          <w:shd w:val="clear" w:color="auto" w:fill="FFFFFF"/>
          <w:lang w:val="nl-NL"/>
        </w:rPr>
        <w:t>.</w:t>
      </w:r>
    </w:p>
    <w:p w14:paraId="7EB9FF4B" w14:textId="73D3846E" w:rsidR="000C51C9" w:rsidRPr="00CF4DCA" w:rsidRDefault="000C51C9" w:rsidP="000C51C9">
      <w:pPr>
        <w:rPr>
          <w:rFonts w:ascii="Cambria" w:hAnsi="Cambria"/>
          <w:i/>
          <w:color w:val="00B050"/>
          <w:shd w:val="clear" w:color="auto" w:fill="FFFFFF"/>
          <w:lang w:val="nl-NL"/>
        </w:rPr>
      </w:pPr>
      <w:r w:rsidRPr="00CF4DCA">
        <w:rPr>
          <w:rFonts w:ascii="Cambria" w:hAnsi="Cambria"/>
          <w:i/>
          <w:color w:val="00B050"/>
          <w:shd w:val="clear" w:color="auto" w:fill="FFFFFF"/>
          <w:lang w:val="nl-NL"/>
        </w:rPr>
        <w:t xml:space="preserve">Bij het maken van de </w:t>
      </w:r>
      <w:proofErr w:type="spellStart"/>
      <w:r w:rsidRPr="00CF4DCA">
        <w:rPr>
          <w:rFonts w:ascii="Cambria" w:hAnsi="Cambria"/>
          <w:i/>
          <w:color w:val="00B050"/>
          <w:shd w:val="clear" w:color="auto" w:fill="FFFFFF"/>
          <w:lang w:val="nl-NL"/>
        </w:rPr>
        <w:t>wireframes</w:t>
      </w:r>
      <w:proofErr w:type="spellEnd"/>
      <w:r w:rsidRPr="00CF4DCA">
        <w:rPr>
          <w:rFonts w:ascii="Cambria" w:hAnsi="Cambria"/>
          <w:i/>
          <w:color w:val="00B050"/>
          <w:shd w:val="clear" w:color="auto" w:fill="FFFFFF"/>
          <w:lang w:val="nl-NL"/>
        </w:rPr>
        <w:t xml:space="preserve"> wordt nog geen rekening gehouden met de grafische vormgeving. Het gaat puur om de functionaliteit. Het voordeel van deze manier van werken is dat men hierdoor niet wordt afgeleid van de kerntaak van de website, namelijk informatie overbrengen.</w:t>
      </w:r>
    </w:p>
    <w:p w14:paraId="4083CEFE" w14:textId="77777777" w:rsidR="000C51C9" w:rsidRPr="00CF4DCA" w:rsidRDefault="000C51C9" w:rsidP="000C51C9">
      <w:pPr>
        <w:rPr>
          <w:rFonts w:ascii="Cambria" w:hAnsi="Cambria"/>
          <w:i/>
          <w:color w:val="00B050"/>
          <w:shd w:val="clear" w:color="auto" w:fill="FFFFFF"/>
          <w:lang w:val="nl-NL"/>
        </w:rPr>
      </w:pPr>
    </w:p>
    <w:p w14:paraId="1BA8ABBC" w14:textId="68D3EC38"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Neem voor alle verschillende pagina-indelingen</w:t>
      </w:r>
      <w:r w:rsidR="002E4887" w:rsidRPr="00CF4DCA">
        <w:rPr>
          <w:rFonts w:ascii="Cambria" w:eastAsiaTheme="minorEastAsia" w:hAnsi="Cambria"/>
          <w:i/>
          <w:color w:val="00B050"/>
          <w:lang w:val="nl-NL" w:eastAsia="nl-NL"/>
        </w:rPr>
        <w:t xml:space="preserve"> die je hebt</w:t>
      </w:r>
      <w:r w:rsidRPr="00CF4DCA">
        <w:rPr>
          <w:rFonts w:ascii="Cambria" w:eastAsiaTheme="minorEastAsia" w:hAnsi="Cambria"/>
          <w:i/>
          <w:color w:val="00B050"/>
          <w:lang w:val="nl-NL" w:eastAsia="nl-NL"/>
        </w:rPr>
        <w:t xml:space="preserve"> een </w:t>
      </w:r>
      <w:proofErr w:type="spellStart"/>
      <w:r w:rsidRPr="00CF4DCA">
        <w:rPr>
          <w:rFonts w:ascii="Cambria" w:eastAsiaTheme="minorEastAsia" w:hAnsi="Cambria"/>
          <w:i/>
          <w:color w:val="00B050"/>
          <w:lang w:val="nl-NL" w:eastAsia="nl-NL"/>
        </w:rPr>
        <w:t>wireframe</w:t>
      </w:r>
      <w:proofErr w:type="spellEnd"/>
      <w:r w:rsidRPr="00CF4DCA">
        <w:rPr>
          <w:rFonts w:ascii="Cambria" w:eastAsiaTheme="minorEastAsia" w:hAnsi="Cambria"/>
          <w:i/>
          <w:color w:val="00B050"/>
          <w:lang w:val="nl-NL" w:eastAsia="nl-NL"/>
        </w:rPr>
        <w:t xml:space="preserve"> op.</w:t>
      </w:r>
    </w:p>
    <w:p w14:paraId="30D10D63" w14:textId="77777777" w:rsidR="000C51C9" w:rsidRPr="00CF4DCA" w:rsidRDefault="000C51C9" w:rsidP="000C51C9">
      <w:pPr>
        <w:rPr>
          <w:rFonts w:ascii="Cambria" w:eastAsiaTheme="minorEastAsia" w:hAnsi="Cambria"/>
          <w:i/>
          <w:color w:val="00B050"/>
          <w:lang w:val="nl-NL" w:eastAsia="nl-NL"/>
        </w:rPr>
      </w:pPr>
    </w:p>
    <w:p w14:paraId="5EFB4A62"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Er zijn verschillende manieren om een </w:t>
      </w:r>
      <w:proofErr w:type="spellStart"/>
      <w:r w:rsidRPr="00CF4DCA">
        <w:rPr>
          <w:rFonts w:ascii="Cambria" w:eastAsiaTheme="minorEastAsia" w:hAnsi="Cambria"/>
          <w:i/>
          <w:color w:val="00B050"/>
          <w:lang w:val="nl-NL" w:eastAsia="nl-NL"/>
        </w:rPr>
        <w:t>wireframe</w:t>
      </w:r>
      <w:proofErr w:type="spellEnd"/>
      <w:r w:rsidRPr="00CF4DCA">
        <w:rPr>
          <w:rFonts w:ascii="Cambria" w:eastAsiaTheme="minorEastAsia" w:hAnsi="Cambria"/>
          <w:i/>
          <w:color w:val="00B050"/>
          <w:lang w:val="nl-NL" w:eastAsia="nl-NL"/>
        </w:rPr>
        <w:t xml:space="preserve"> te maken. Uiteraard kan je ze zelf tekenen met behulp van een pen en ruitjespapier, maar het lijkt natuurlijk veel professioneler om dit digitaal te doen. Er zijn een flink aantal programma’s die je hierbij kunnen ondersteunen, zoals bijv. Microsoft Visio, </w:t>
      </w:r>
      <w:proofErr w:type="spellStart"/>
      <w:r w:rsidRPr="00CF4DCA">
        <w:rPr>
          <w:rFonts w:ascii="Cambria" w:eastAsiaTheme="minorEastAsia" w:hAnsi="Cambria"/>
          <w:i/>
          <w:color w:val="00B050"/>
          <w:lang w:val="nl-NL" w:eastAsia="nl-NL"/>
        </w:rPr>
        <w:t>Powerpoint</w:t>
      </w:r>
      <w:proofErr w:type="spellEnd"/>
      <w:r w:rsidRPr="00CF4DCA">
        <w:rPr>
          <w:rFonts w:ascii="Cambria" w:eastAsiaTheme="minorEastAsia" w:hAnsi="Cambria"/>
          <w:i/>
          <w:color w:val="00B050"/>
          <w:lang w:val="nl-NL" w:eastAsia="nl-NL"/>
        </w:rPr>
        <w:t xml:space="preserve">, Adobe </w:t>
      </w:r>
      <w:proofErr w:type="spellStart"/>
      <w:r w:rsidRPr="00CF4DCA">
        <w:rPr>
          <w:rFonts w:ascii="Cambria" w:eastAsiaTheme="minorEastAsia" w:hAnsi="Cambria"/>
          <w:i/>
          <w:color w:val="00B050"/>
          <w:lang w:val="nl-NL" w:eastAsia="nl-NL"/>
        </w:rPr>
        <w:t>Indesign</w:t>
      </w:r>
      <w:proofErr w:type="spellEnd"/>
      <w:r w:rsidRPr="00CF4DCA">
        <w:rPr>
          <w:rFonts w:ascii="Cambria" w:eastAsiaTheme="minorEastAsia" w:hAnsi="Cambria"/>
          <w:i/>
          <w:color w:val="00B050"/>
          <w:lang w:val="nl-NL" w:eastAsia="nl-NL"/>
        </w:rPr>
        <w:t xml:space="preserve"> en </w:t>
      </w:r>
      <w:proofErr w:type="spellStart"/>
      <w:r w:rsidRPr="00CF4DCA">
        <w:rPr>
          <w:rFonts w:ascii="Cambria" w:eastAsiaTheme="minorEastAsia" w:hAnsi="Cambria"/>
          <w:i/>
          <w:color w:val="00B050"/>
          <w:lang w:val="nl-NL" w:eastAsia="nl-NL"/>
        </w:rPr>
        <w:t>Balsamic</w:t>
      </w:r>
      <w:proofErr w:type="spellEnd"/>
      <w:r w:rsidRPr="00CF4DCA">
        <w:rPr>
          <w:rFonts w:ascii="Cambria" w:eastAsiaTheme="minorEastAsia" w:hAnsi="Cambria"/>
          <w:i/>
          <w:color w:val="00B050"/>
          <w:lang w:val="nl-NL" w:eastAsia="nl-NL"/>
        </w:rPr>
        <w:t>.</w:t>
      </w:r>
    </w:p>
    <w:p w14:paraId="69616D03" w14:textId="77777777" w:rsidR="000C51C9" w:rsidRPr="00CF4DCA" w:rsidRDefault="000C51C9" w:rsidP="000C51C9">
      <w:pPr>
        <w:rPr>
          <w:rFonts w:ascii="Cambria" w:eastAsiaTheme="minorEastAsia" w:hAnsi="Cambria"/>
          <w:i/>
          <w:color w:val="00B050"/>
          <w:lang w:val="nl-NL" w:eastAsia="nl-NL"/>
        </w:rPr>
      </w:pPr>
    </w:p>
    <w:p w14:paraId="206A3111" w14:textId="08D84C9B"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Een voordeel is ook dat een opdrachtgever veel meer feeling met het project krijgt en daarom is het belangrijk dat je de juiste vorm kiest. Dus niet zo:</w:t>
      </w:r>
    </w:p>
    <w:p w14:paraId="24E927B4" w14:textId="77777777" w:rsidR="000C51C9" w:rsidRPr="00CF4DCA" w:rsidRDefault="000C51C9" w:rsidP="000C51C9">
      <w:pPr>
        <w:rPr>
          <w:rFonts w:ascii="Cambria" w:eastAsiaTheme="minorEastAsia" w:hAnsi="Cambria"/>
          <w:i/>
          <w:lang w:val="nl-NL" w:eastAsia="nl-NL"/>
        </w:rPr>
      </w:pPr>
    </w:p>
    <w:p w14:paraId="1FA4E5A8" w14:textId="77777777" w:rsidR="000C51C9" w:rsidRPr="00CF4DCA" w:rsidRDefault="000C51C9" w:rsidP="000C51C9">
      <w:pPr>
        <w:rPr>
          <w:rFonts w:ascii="Cambria" w:eastAsiaTheme="minorEastAsia" w:hAnsi="Cambria"/>
          <w:i/>
          <w:lang w:val="nl-NL" w:eastAsia="nl-NL"/>
        </w:rPr>
      </w:pPr>
      <w:r w:rsidRPr="00CF4DCA">
        <w:rPr>
          <w:rFonts w:ascii="Cambria" w:eastAsiaTheme="minorEastAsia" w:hAnsi="Cambria"/>
          <w:i/>
          <w:noProof/>
        </w:rPr>
        <w:lastRenderedPageBreak/>
        <w:drawing>
          <wp:inline distT="0" distB="0" distL="0" distR="0" wp14:anchorId="334A09D7" wp14:editId="3A68450A">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10">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140B1987" w14:textId="77777777" w:rsidR="000C51C9" w:rsidRPr="00CF4DCA" w:rsidRDefault="000C51C9" w:rsidP="000C51C9">
      <w:pPr>
        <w:rPr>
          <w:rFonts w:ascii="Cambria" w:eastAsiaTheme="minorEastAsia" w:hAnsi="Cambria"/>
          <w:i/>
          <w:lang w:val="nl-NL" w:eastAsia="nl-NL"/>
        </w:rPr>
      </w:pPr>
    </w:p>
    <w:p w14:paraId="08DF0C10"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Maar liever zo:</w:t>
      </w:r>
    </w:p>
    <w:p w14:paraId="6FDE883E" w14:textId="77777777" w:rsidR="000C51C9" w:rsidRPr="00CF4DCA" w:rsidRDefault="000C51C9" w:rsidP="000C51C9">
      <w:pPr>
        <w:rPr>
          <w:rFonts w:ascii="Cambria" w:eastAsiaTheme="minorEastAsia" w:hAnsi="Cambria"/>
          <w:i/>
          <w:lang w:val="nl-NL" w:eastAsia="nl-NL"/>
        </w:rPr>
      </w:pPr>
      <w:r w:rsidRPr="00CF4DCA">
        <w:rPr>
          <w:rFonts w:ascii="Cambria" w:eastAsiaTheme="minorEastAsia" w:hAnsi="Cambria"/>
          <w:i/>
          <w:noProof/>
        </w:rPr>
        <w:drawing>
          <wp:inline distT="0" distB="0" distL="0" distR="0" wp14:anchorId="4D2D527F" wp14:editId="5EC29F03">
            <wp:extent cx="5755640" cy="42068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11">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p>
    <w:p w14:paraId="471DA8D6" w14:textId="77777777" w:rsidR="000C51C9" w:rsidRPr="00CF4DCA" w:rsidRDefault="000C51C9" w:rsidP="000C51C9">
      <w:pPr>
        <w:rPr>
          <w:rFonts w:ascii="Cambria" w:eastAsiaTheme="minorEastAsia" w:hAnsi="Cambria"/>
          <w:i/>
          <w:lang w:val="nl-NL" w:eastAsia="nl-NL"/>
        </w:rPr>
      </w:pPr>
    </w:p>
    <w:p w14:paraId="57E2EC63" w14:textId="77777777" w:rsidR="000C51C9" w:rsidRPr="00CF4DCA" w:rsidRDefault="000C51C9" w:rsidP="000C51C9">
      <w:pPr>
        <w:rPr>
          <w:rFonts w:ascii="Cambria" w:eastAsiaTheme="minorEastAsia" w:hAnsi="Cambria"/>
          <w:i/>
          <w:color w:val="00B050"/>
          <w:lang w:val="nl-NL" w:eastAsia="nl-NL"/>
        </w:rPr>
      </w:pPr>
      <w:proofErr w:type="spellStart"/>
      <w:r w:rsidRPr="00CF4DCA">
        <w:rPr>
          <w:rFonts w:ascii="Cambria" w:eastAsiaTheme="minorEastAsia" w:hAnsi="Cambria"/>
          <w:i/>
          <w:color w:val="00B050"/>
          <w:lang w:val="nl-NL" w:eastAsia="nl-NL"/>
        </w:rPr>
        <w:t>Wireframes</w:t>
      </w:r>
      <w:proofErr w:type="spellEnd"/>
      <w:r w:rsidRPr="00CF4DCA">
        <w:rPr>
          <w:rFonts w:ascii="Cambria" w:eastAsiaTheme="minorEastAsia" w:hAnsi="Cambria"/>
          <w:i/>
          <w:color w:val="00B050"/>
          <w:lang w:val="nl-NL" w:eastAsia="nl-NL"/>
        </w:rPr>
        <w:t xml:space="preserve"> spreken doorgaans voor zichzelf. Zet er dus alleen opmerkingen bij als er bijzonderheden zijn, bijvoorbeeld:</w:t>
      </w:r>
    </w:p>
    <w:p w14:paraId="37937938" w14:textId="77777777" w:rsidR="000C51C9" w:rsidRPr="00CF4DCA" w:rsidRDefault="000C51C9" w:rsidP="000C51C9">
      <w:pPr>
        <w:rPr>
          <w:rFonts w:ascii="Cambria" w:eastAsiaTheme="minorEastAsia" w:hAnsi="Cambria"/>
          <w:i/>
          <w:color w:val="00B050"/>
          <w:lang w:val="nl-NL" w:eastAsia="nl-NL"/>
        </w:rPr>
      </w:pPr>
    </w:p>
    <w:p w14:paraId="2F9E185C"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"Opmerking voor design: Houd bij het ontwerpen van de schermen rekening met de weergave van mogelijke foutmeldingen, in verband met de hoogte van het scherm.</w:t>
      </w:r>
    </w:p>
    <w:p w14:paraId="5F19520B" w14:textId="77777777" w:rsidR="000C51C9" w:rsidRPr="00CF4DCA" w:rsidRDefault="000C51C9" w:rsidP="000C51C9">
      <w:pPr>
        <w:rPr>
          <w:rFonts w:ascii="Cambria" w:eastAsiaTheme="minorEastAsia" w:hAnsi="Cambria"/>
          <w:i/>
          <w:color w:val="00B050"/>
          <w:lang w:val="nl-NL" w:eastAsia="nl-NL"/>
        </w:rPr>
      </w:pPr>
    </w:p>
    <w:p w14:paraId="696D5AEB" w14:textId="77777777" w:rsidR="000C51C9" w:rsidRPr="00CF4DCA" w:rsidRDefault="000C51C9" w:rsidP="000C51C9">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lastRenderedPageBreak/>
        <w:t xml:space="preserve">Opmerking voor techniek: Als een gebruiker op het vraagteken-icoontje klikt, opent er een pop-up met tips om een goed wachtwoord op te stellen.” </w:t>
      </w:r>
    </w:p>
    <w:p w14:paraId="04DD8E23" w14:textId="77777777" w:rsidR="00AA363B" w:rsidRPr="00CF4DCA" w:rsidRDefault="00AA363B" w:rsidP="000C51C9">
      <w:pPr>
        <w:rPr>
          <w:rFonts w:ascii="Cambria" w:eastAsiaTheme="minorEastAsia" w:hAnsi="Cambria"/>
          <w:i/>
          <w:lang w:val="nl-NL" w:eastAsia="nl-NL"/>
        </w:rPr>
      </w:pPr>
    </w:p>
    <w:p w14:paraId="0D1A3941" w14:textId="77777777" w:rsidR="000C51C9" w:rsidRPr="00CF4DCA" w:rsidRDefault="000C51C9" w:rsidP="00CF4DCA">
      <w:pPr>
        <w:pStyle w:val="Heading2"/>
        <w:rPr>
          <w:lang w:val="nl-NL"/>
        </w:rPr>
      </w:pPr>
      <w:bookmarkStart w:id="17" w:name="_Toc470770547"/>
      <w:bookmarkStart w:id="18" w:name="_Toc470773237"/>
      <w:bookmarkStart w:id="19" w:name="_Toc470770548"/>
      <w:bookmarkStart w:id="20" w:name="_Toc470773238"/>
      <w:bookmarkStart w:id="21" w:name="_Toc470770549"/>
      <w:bookmarkStart w:id="22" w:name="_Toc470773239"/>
      <w:bookmarkStart w:id="23" w:name="_Toc470770550"/>
      <w:bookmarkStart w:id="24" w:name="_Toc470773240"/>
      <w:bookmarkStart w:id="25" w:name="_Toc470770551"/>
      <w:bookmarkStart w:id="26" w:name="_Toc470773241"/>
      <w:bookmarkStart w:id="27" w:name="_Toc470770552"/>
      <w:bookmarkStart w:id="28" w:name="_Toc470773242"/>
      <w:bookmarkStart w:id="29" w:name="_Toc470770553"/>
      <w:bookmarkStart w:id="30" w:name="_Toc470773243"/>
      <w:bookmarkStart w:id="31" w:name="_Toc470770554"/>
      <w:bookmarkStart w:id="32" w:name="_Toc470773244"/>
      <w:bookmarkStart w:id="33" w:name="_Toc470770555"/>
      <w:bookmarkStart w:id="34" w:name="_Toc470773245"/>
      <w:bookmarkStart w:id="35" w:name="_Toc470770556"/>
      <w:bookmarkStart w:id="36" w:name="_Toc470773246"/>
      <w:bookmarkStart w:id="37" w:name="_Toc470770557"/>
      <w:bookmarkStart w:id="38" w:name="_Toc470773247"/>
      <w:bookmarkStart w:id="39" w:name="_Toc314166382"/>
      <w:bookmarkStart w:id="40" w:name="_Toc443570613"/>
      <w:bookmarkStart w:id="41" w:name="_Toc470773248"/>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CF4DCA">
        <w:rPr>
          <w:lang w:val="nl-NL"/>
        </w:rPr>
        <w:t>Formulierontwerp</w:t>
      </w:r>
      <w:bookmarkEnd w:id="39"/>
      <w:bookmarkEnd w:id="40"/>
      <w:bookmarkEnd w:id="41"/>
    </w:p>
    <w:p w14:paraId="180B6A6B" w14:textId="77777777" w:rsidR="00653735" w:rsidRPr="00CF4DCA" w:rsidRDefault="00653735" w:rsidP="000C51C9">
      <w:pPr>
        <w:rPr>
          <w:rFonts w:ascii="Cambria" w:hAnsi="Cambria"/>
          <w:i/>
          <w:color w:val="00B050"/>
          <w:lang w:val="nl-NL"/>
        </w:rPr>
      </w:pPr>
    </w:p>
    <w:p w14:paraId="4213221E" w14:textId="5B7A26DC" w:rsidR="000C51C9" w:rsidRPr="00CF4DCA" w:rsidRDefault="000C51C9" w:rsidP="000C51C9">
      <w:pPr>
        <w:rPr>
          <w:rFonts w:ascii="Cambria" w:hAnsi="Cambria"/>
          <w:i/>
          <w:color w:val="00B050"/>
          <w:lang w:val="nl-NL"/>
        </w:rPr>
      </w:pPr>
      <w:r w:rsidRPr="00CF4DCA">
        <w:rPr>
          <w:rFonts w:ascii="Cambria" w:hAnsi="Cambria"/>
          <w:i/>
          <w:color w:val="00B050"/>
          <w:lang w:val="nl-NL"/>
        </w:rPr>
        <w:t>Een formulier op internet is een pagina, waar de bezoeker gegevens kan invullen. Formulieren vormen een belangrijk onderdeel van een webapplicatie. Veel mensen vinden het moeilijk een formulier in te vullen. Maak het hen dus zo eenvoudig mogelijk:</w:t>
      </w:r>
    </w:p>
    <w:p w14:paraId="7310B8E1"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strak en overzichtelijk ontwerp</w:t>
      </w:r>
    </w:p>
    <w:p w14:paraId="639183BA"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formulier aantrekkelijk</w:t>
      </w:r>
    </w:p>
    <w:p w14:paraId="6077574D"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Geef duidelijk weer welke velden verplicht ingevuld moeten worden</w:t>
      </w:r>
    </w:p>
    <w:p w14:paraId="5D5D11EB"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Zet gegevens die bij elkaar horen, bij elkaar en breng visueel scheiding aan tussen groepen gegevens</w:t>
      </w:r>
    </w:p>
    <w:p w14:paraId="56854241"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formulieren niet te groot. Zij gaan er al snel ingewikkeld uitzien. Verdeel liever het formulier over verschillende pagina's</w:t>
      </w:r>
    </w:p>
    <w:p w14:paraId="514BA84E" w14:textId="77777777" w:rsidR="000C51C9" w:rsidRPr="00CF4DCA" w:rsidRDefault="000C51C9" w:rsidP="00CF4DCA">
      <w:pPr>
        <w:pStyle w:val="ListParagraph"/>
        <w:widowControl/>
        <w:numPr>
          <w:ilvl w:val="0"/>
          <w:numId w:val="35"/>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eventueel dynamische formulieren waarin vragen die niet ter zake doen, worden weggelaten</w:t>
      </w:r>
    </w:p>
    <w:p w14:paraId="5E84995E" w14:textId="77777777" w:rsidR="000C51C9" w:rsidRPr="00CF4DCA" w:rsidRDefault="000C51C9" w:rsidP="000C51C9">
      <w:pPr>
        <w:rPr>
          <w:rFonts w:ascii="Cambria" w:hAnsi="Cambria"/>
          <w:i/>
          <w:color w:val="00B050"/>
          <w:lang w:val="nl-NL"/>
        </w:rPr>
      </w:pPr>
    </w:p>
    <w:p w14:paraId="1FFC8D9B" w14:textId="77777777" w:rsidR="000C51C9" w:rsidRPr="00CF4DCA" w:rsidRDefault="000C51C9" w:rsidP="000C51C9">
      <w:pPr>
        <w:rPr>
          <w:rFonts w:ascii="Cambria" w:hAnsi="Cambria"/>
          <w:i/>
          <w:color w:val="00B050"/>
          <w:lang w:val="nl-NL"/>
        </w:rPr>
      </w:pPr>
      <w:r w:rsidRPr="00CF4DCA">
        <w:rPr>
          <w:rFonts w:ascii="Cambria" w:hAnsi="Cambria"/>
          <w:i/>
          <w:color w:val="00B050"/>
          <w:lang w:val="nl-NL"/>
        </w:rPr>
        <w:t>Maak van elk formulier eerst een ontwerp, waaruit duidelijk blijkt welke besturingselementen worden gebruikt en welke velden verplicht moeten worden ingevuld. Dat wordt meestal met een * aangeduid.</w:t>
      </w:r>
    </w:p>
    <w:p w14:paraId="36D140B6" w14:textId="77777777" w:rsidR="000C51C9" w:rsidRPr="00CF4DCA" w:rsidRDefault="000C51C9" w:rsidP="000C51C9">
      <w:pPr>
        <w:rPr>
          <w:rFonts w:ascii="Cambria" w:hAnsi="Cambria"/>
          <w:lang w:val="nl-NL"/>
        </w:rPr>
      </w:pPr>
    </w:p>
    <w:p w14:paraId="14AC51F3" w14:textId="77777777" w:rsidR="000C51C9" w:rsidRPr="00CF4DCA" w:rsidRDefault="000C51C9" w:rsidP="000C51C9">
      <w:pPr>
        <w:rPr>
          <w:rFonts w:ascii="Cambria" w:hAnsi="Cambria"/>
          <w:color w:val="0432FF"/>
          <w:lang w:val="nl-NL"/>
        </w:rPr>
      </w:pPr>
      <w:r w:rsidRPr="00CF4DCA">
        <w:rPr>
          <w:rFonts w:ascii="Cambria" w:hAnsi="Cambria"/>
          <w:color w:val="0432FF"/>
          <w:lang w:val="nl-NL"/>
        </w:rPr>
        <w:t>Hieronder ziet u het formulierontwerp voor het formulier Aanmelden.</w:t>
      </w:r>
    </w:p>
    <w:p w14:paraId="31D083DC" w14:textId="77777777" w:rsidR="000C51C9" w:rsidRPr="00CF4DCA" w:rsidRDefault="000C51C9" w:rsidP="000C51C9">
      <w:pPr>
        <w:rPr>
          <w:rFonts w:ascii="Cambria" w:hAnsi="Cambria"/>
          <w:lang w:val="nl-NL"/>
        </w:rPr>
      </w:pPr>
    </w:p>
    <w:p w14:paraId="275F6BAF" w14:textId="78319C76" w:rsidR="000C51C9" w:rsidRPr="00CF4DCA" w:rsidRDefault="000C51C9" w:rsidP="000C51C9">
      <w:pPr>
        <w:rPr>
          <w:rFonts w:ascii="Cambria" w:hAnsi="Cambria"/>
          <w:lang w:val="nl-NL"/>
        </w:rPr>
      </w:pPr>
      <w:r w:rsidRPr="00CF4DCA">
        <w:rPr>
          <w:rFonts w:ascii="Cambria" w:hAnsi="Cambria"/>
          <w:noProof/>
        </w:rPr>
        <w:drawing>
          <wp:inline distT="0" distB="0" distL="0" distR="0" wp14:anchorId="02D1B469" wp14:editId="4202C0F7">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2">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p>
    <w:p w14:paraId="59B296A4" w14:textId="77777777" w:rsidR="000C51C9" w:rsidRPr="00CF4DCA" w:rsidRDefault="000C51C9" w:rsidP="000C51C9">
      <w:pPr>
        <w:spacing w:line="360" w:lineRule="auto"/>
        <w:rPr>
          <w:rFonts w:ascii="Cambria" w:hAnsi="Cambria"/>
          <w:lang w:val="nl-NL"/>
        </w:rPr>
      </w:pPr>
    </w:p>
    <w:p w14:paraId="48A12B26" w14:textId="77777777" w:rsidR="000C51C9" w:rsidRPr="00CF4DCA" w:rsidRDefault="000C51C9" w:rsidP="002D16BB">
      <w:pPr>
        <w:pStyle w:val="BodyText"/>
        <w:rPr>
          <w:i/>
          <w:color w:val="FF0000"/>
          <w:lang w:val="nl-NL"/>
        </w:rPr>
      </w:pPr>
    </w:p>
    <w:p w14:paraId="3698DF28" w14:textId="77777777" w:rsidR="002D16BB" w:rsidRPr="00CF4DCA" w:rsidRDefault="002D16BB" w:rsidP="002D16BB">
      <w:pPr>
        <w:pStyle w:val="Heading1"/>
        <w:rPr>
          <w:lang w:val="nl-NL"/>
        </w:rPr>
      </w:pPr>
      <w:bookmarkStart w:id="42" w:name="_Toc470773249"/>
      <w:r w:rsidRPr="00CF4DCA">
        <w:rPr>
          <w:lang w:val="nl-NL"/>
        </w:rPr>
        <w:t>Grafisch Ontwerp</w:t>
      </w:r>
      <w:bookmarkEnd w:id="42"/>
    </w:p>
    <w:p w14:paraId="7F49A187" w14:textId="77777777" w:rsidR="0058151B" w:rsidRPr="00CF4DCA" w:rsidRDefault="0058151B" w:rsidP="0058151B">
      <w:pPr>
        <w:pStyle w:val="BodyText"/>
        <w:rPr>
          <w:lang w:val="nl-NL"/>
        </w:rPr>
      </w:pPr>
    </w:p>
    <w:p w14:paraId="2A3C5247" w14:textId="2C2CFECA" w:rsidR="0058151B" w:rsidRPr="00CF4DCA" w:rsidRDefault="0058151B" w:rsidP="0058151B">
      <w:pPr>
        <w:pStyle w:val="BodyText"/>
        <w:rPr>
          <w:i/>
          <w:color w:val="00B050"/>
          <w:lang w:val="nl-NL"/>
        </w:rPr>
      </w:pPr>
      <w:r w:rsidRPr="00CF4DCA">
        <w:rPr>
          <w:i/>
          <w:color w:val="00B050"/>
          <w:lang w:val="nl-NL"/>
        </w:rPr>
        <w:t xml:space="preserve">Vaak wordt het FO opgeleverd in combinatie met een </w:t>
      </w:r>
      <w:r w:rsidR="00794D0E" w:rsidRPr="00CF4DCA">
        <w:rPr>
          <w:i/>
          <w:color w:val="00B050"/>
          <w:lang w:val="nl-NL"/>
        </w:rPr>
        <w:t>los</w:t>
      </w:r>
      <w:r w:rsidRPr="00CF4DCA">
        <w:rPr>
          <w:i/>
          <w:color w:val="00B050"/>
          <w:lang w:val="nl-NL"/>
        </w:rPr>
        <w:t xml:space="preserve"> Grafisch Ontwerp. Als dat het geval is, verwijs dan kort naar dit document. Soms komt het voor dat het GO als hoofdstuk is opgenomen in het FO</w:t>
      </w:r>
      <w:r w:rsidR="00794D0E" w:rsidRPr="00CF4DCA">
        <w:rPr>
          <w:i/>
          <w:color w:val="00B050"/>
          <w:lang w:val="nl-NL"/>
        </w:rPr>
        <w:t xml:space="preserve">. Dit </w:t>
      </w:r>
      <w:r w:rsidR="00653735" w:rsidRPr="00CF4DCA">
        <w:rPr>
          <w:i/>
          <w:color w:val="00B050"/>
          <w:lang w:val="nl-NL"/>
        </w:rPr>
        <w:t xml:space="preserve">wordt aangegeven </w:t>
      </w:r>
      <w:proofErr w:type="gramStart"/>
      <w:r w:rsidR="00653735" w:rsidRPr="00CF4DCA">
        <w:rPr>
          <w:i/>
          <w:color w:val="00B050"/>
          <w:lang w:val="nl-NL"/>
        </w:rPr>
        <w:t xml:space="preserve">in </w:t>
      </w:r>
      <w:r w:rsidR="00794D0E" w:rsidRPr="00CF4DCA">
        <w:rPr>
          <w:i/>
          <w:color w:val="00B050"/>
          <w:lang w:val="nl-NL"/>
        </w:rPr>
        <w:t xml:space="preserve"> de</w:t>
      </w:r>
      <w:proofErr w:type="gramEnd"/>
      <w:r w:rsidR="00794D0E" w:rsidRPr="00CF4DCA">
        <w:rPr>
          <w:i/>
          <w:color w:val="00B050"/>
          <w:lang w:val="nl-NL"/>
        </w:rPr>
        <w:t xml:space="preserve"> projectopdracht.</w:t>
      </w:r>
    </w:p>
    <w:p w14:paraId="23E52EAC" w14:textId="77777777" w:rsidR="0058151B" w:rsidRPr="00CF4DCA" w:rsidRDefault="0058151B" w:rsidP="005901BA">
      <w:pPr>
        <w:pStyle w:val="BodyText"/>
        <w:rPr>
          <w:i/>
          <w:color w:val="00B050"/>
          <w:lang w:val="nl-NL"/>
        </w:rPr>
      </w:pPr>
    </w:p>
    <w:p w14:paraId="563E8FAD" w14:textId="712D4D55" w:rsidR="00ED7EB9" w:rsidRPr="00CF4DCA" w:rsidRDefault="00ED7EB9" w:rsidP="005901BA">
      <w:pPr>
        <w:pStyle w:val="BodyText"/>
        <w:rPr>
          <w:i/>
          <w:color w:val="00B050"/>
          <w:lang w:val="nl-NL"/>
        </w:rPr>
      </w:pPr>
      <w:r w:rsidRPr="00CF4DCA">
        <w:rPr>
          <w:i/>
          <w:color w:val="00B050"/>
          <w:lang w:val="nl-NL"/>
        </w:rPr>
        <w:t xml:space="preserve">Vermeld in dit hoofdstuk heel kort de belangrijkste grafisch kenmerken, zoals kleuren, sfeer en lettertypes. Verwijs voor meer detail </w:t>
      </w:r>
      <w:r w:rsidR="00653735" w:rsidRPr="00CF4DCA">
        <w:rPr>
          <w:i/>
          <w:color w:val="00B050"/>
          <w:lang w:val="nl-NL"/>
        </w:rPr>
        <w:t xml:space="preserve">eventueel </w:t>
      </w:r>
      <w:r w:rsidRPr="00CF4DCA">
        <w:rPr>
          <w:i/>
          <w:color w:val="00B050"/>
          <w:lang w:val="nl-NL"/>
        </w:rPr>
        <w:t>naar het document Grafisch Ontwerp.</w:t>
      </w:r>
    </w:p>
    <w:p w14:paraId="391ACBF8" w14:textId="77777777" w:rsidR="00ED7EB9" w:rsidRPr="00CF4DCA" w:rsidRDefault="00ED7EB9" w:rsidP="005901BA">
      <w:pPr>
        <w:pStyle w:val="BodyText"/>
        <w:rPr>
          <w:lang w:val="nl-NL"/>
        </w:rPr>
      </w:pPr>
    </w:p>
    <w:p w14:paraId="73CBE6C5" w14:textId="152CC279" w:rsidR="00794D0E" w:rsidRPr="00CF4DCA" w:rsidRDefault="00ED7EB9" w:rsidP="005901BA">
      <w:pPr>
        <w:pStyle w:val="BodyText"/>
        <w:rPr>
          <w:color w:val="0432FF"/>
          <w:lang w:val="nl-NL"/>
        </w:rPr>
      </w:pPr>
      <w:r w:rsidRPr="00CF4DCA">
        <w:rPr>
          <w:color w:val="0432FF"/>
          <w:lang w:val="nl-NL"/>
        </w:rPr>
        <w:t xml:space="preserve">De hoofdkleuren </w:t>
      </w:r>
      <w:r w:rsidR="00794D0E" w:rsidRPr="00CF4DCA">
        <w:rPr>
          <w:color w:val="0432FF"/>
          <w:lang w:val="nl-NL"/>
        </w:rPr>
        <w:t xml:space="preserve">van de website </w:t>
      </w:r>
      <w:r w:rsidRPr="00CF4DCA">
        <w:rPr>
          <w:color w:val="0432FF"/>
          <w:lang w:val="nl-NL"/>
        </w:rPr>
        <w:t>zijn blauw en gr</w:t>
      </w:r>
      <w:r w:rsidR="00653735" w:rsidRPr="00CF4DCA">
        <w:rPr>
          <w:color w:val="0432FF"/>
          <w:lang w:val="nl-NL"/>
        </w:rPr>
        <w:t>oen</w:t>
      </w:r>
      <w:r w:rsidRPr="00CF4DCA">
        <w:rPr>
          <w:color w:val="0432FF"/>
          <w:lang w:val="nl-NL"/>
        </w:rPr>
        <w:t xml:space="preserve">. De gebruikte lettertypes zijn </w:t>
      </w:r>
      <w:proofErr w:type="spellStart"/>
      <w:r w:rsidRPr="00CF4DCA">
        <w:rPr>
          <w:color w:val="0432FF"/>
          <w:lang w:val="nl-NL"/>
        </w:rPr>
        <w:lastRenderedPageBreak/>
        <w:t>Verdana</w:t>
      </w:r>
      <w:proofErr w:type="spellEnd"/>
      <w:r w:rsidRPr="00CF4DCA">
        <w:rPr>
          <w:color w:val="0432FF"/>
          <w:lang w:val="nl-NL"/>
        </w:rPr>
        <w:t xml:space="preserve"> en </w:t>
      </w:r>
      <w:proofErr w:type="spellStart"/>
      <w:r w:rsidRPr="00CF4DCA">
        <w:rPr>
          <w:color w:val="0432FF"/>
          <w:lang w:val="nl-NL"/>
        </w:rPr>
        <w:t>Cambria</w:t>
      </w:r>
      <w:proofErr w:type="spellEnd"/>
      <w:r w:rsidRPr="00CF4DCA">
        <w:rPr>
          <w:color w:val="0432FF"/>
          <w:lang w:val="nl-NL"/>
        </w:rPr>
        <w:t xml:space="preserve">. </w:t>
      </w:r>
      <w:r w:rsidR="00794D0E" w:rsidRPr="00CF4DCA">
        <w:rPr>
          <w:color w:val="0432FF"/>
          <w:lang w:val="nl-NL"/>
        </w:rPr>
        <w:t xml:space="preserve">Als grafische elementen zullen het logo en de huisstijl van de ASTE Universiteit op elke pagina zichtbaar zijn. </w:t>
      </w:r>
      <w:r w:rsidRPr="00CF4DCA">
        <w:rPr>
          <w:color w:val="0432FF"/>
          <w:lang w:val="nl-NL"/>
        </w:rPr>
        <w:t>De website heeft een professionele</w:t>
      </w:r>
      <w:r w:rsidR="00794D0E" w:rsidRPr="00CF4DCA">
        <w:rPr>
          <w:color w:val="0432FF"/>
          <w:lang w:val="nl-NL"/>
        </w:rPr>
        <w:t xml:space="preserve"> maar vlotte uitstraling.</w:t>
      </w:r>
    </w:p>
    <w:p w14:paraId="5851521A" w14:textId="77777777" w:rsidR="00794D0E" w:rsidRPr="00CF4DCA" w:rsidRDefault="00794D0E" w:rsidP="005901BA">
      <w:pPr>
        <w:pStyle w:val="BodyText"/>
        <w:rPr>
          <w:color w:val="0432FF"/>
          <w:lang w:val="nl-NL"/>
        </w:rPr>
      </w:pPr>
    </w:p>
    <w:p w14:paraId="540FC70E" w14:textId="70611AE2" w:rsidR="00ED7EB9" w:rsidRPr="00CF4DCA" w:rsidRDefault="00ED7EB9" w:rsidP="005901BA">
      <w:pPr>
        <w:pStyle w:val="BodyText"/>
        <w:rPr>
          <w:color w:val="0432FF"/>
          <w:lang w:val="nl-NL"/>
        </w:rPr>
      </w:pPr>
      <w:r w:rsidRPr="00CF4DCA">
        <w:rPr>
          <w:color w:val="0432FF"/>
          <w:lang w:val="nl-NL"/>
        </w:rPr>
        <w:t xml:space="preserve">Voor gedetailleerde informatie verwijzen wij u naar het document </w:t>
      </w:r>
      <w:r w:rsidR="00794D0E" w:rsidRPr="00CF4DCA">
        <w:rPr>
          <w:color w:val="0432FF"/>
          <w:lang w:val="nl-NL"/>
        </w:rPr>
        <w:t>Grafisch Ontwerp Studentvolgsysteem, versie 1.0, 28 april 2016, door T. Starter, D. Medestudent en H.A. Student</w:t>
      </w:r>
      <w:r w:rsidRPr="00CF4DCA">
        <w:rPr>
          <w:color w:val="0432FF"/>
          <w:lang w:val="nl-NL"/>
        </w:rPr>
        <w:t>.</w:t>
      </w:r>
    </w:p>
    <w:p w14:paraId="7C543561" w14:textId="77777777" w:rsidR="00ED7EB9" w:rsidRPr="00CF4DCA" w:rsidRDefault="00ED7EB9" w:rsidP="002E4887">
      <w:pPr>
        <w:pStyle w:val="BodyText"/>
        <w:rPr>
          <w:lang w:val="nl-NL"/>
        </w:rPr>
      </w:pPr>
    </w:p>
    <w:sectPr w:rsidR="00ED7EB9" w:rsidRPr="00CF4DCA" w:rsidSect="00AB536E">
      <w:headerReference w:type="default" r:id="rId13"/>
      <w:footerReference w:type="default" r:id="rId14"/>
      <w:headerReference w:type="first" r:id="rId15"/>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2095A" w14:textId="77777777" w:rsidR="009E6416" w:rsidRDefault="009E6416">
      <w:r>
        <w:separator/>
      </w:r>
    </w:p>
  </w:endnote>
  <w:endnote w:type="continuationSeparator" w:id="0">
    <w:p w14:paraId="2C895A9F" w14:textId="77777777" w:rsidR="009E6416" w:rsidRDefault="009E6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26FE4" w14:textId="11A9C94F" w:rsidR="00B96118" w:rsidRDefault="00B96118" w:rsidP="0063736C">
    <w:pPr>
      <w:pStyle w:val="Footer"/>
      <w:framePr w:wrap="around" w:vAnchor="text" w:hAnchor="page" w:x="5739"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0C3AC2">
      <w:rPr>
        <w:rStyle w:val="PageNumber"/>
        <w:noProof/>
      </w:rPr>
      <w:t>11</w:t>
    </w:r>
    <w:r>
      <w:rPr>
        <w:rStyle w:val="PageNumber"/>
      </w:rPr>
      <w:fldChar w:fldCharType="end"/>
    </w:r>
    <w:r>
      <w:rPr>
        <w:rStyle w:val="PageNumber"/>
      </w:rPr>
      <w:t xml:space="preserve"> -</w:t>
    </w:r>
  </w:p>
  <w:p w14:paraId="024B3CEC" w14:textId="77777777" w:rsidR="00B96118" w:rsidRPr="0063736C" w:rsidRDefault="00B96118" w:rsidP="0063736C">
    <w:pPr>
      <w:pStyle w:val="Footer"/>
    </w:pPr>
    <w:r w:rsidRPr="007C3D7B">
      <w:rPr>
        <w:noProof/>
        <w:szCs w:val="24"/>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4EB3F49" id="Straight Connector 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041E0" w14:textId="77777777" w:rsidR="009E6416" w:rsidRDefault="009E6416">
      <w:r>
        <w:separator/>
      </w:r>
    </w:p>
  </w:footnote>
  <w:footnote w:type="continuationSeparator" w:id="0">
    <w:p w14:paraId="0A388D0E" w14:textId="77777777" w:rsidR="009E6416" w:rsidRDefault="009E6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Header"/>
    </w:pPr>
    <w:r w:rsidRPr="007C3D7B">
      <w:rPr>
        <w:noProof/>
        <w:szCs w:val="24"/>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E845909"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BFE79" w14:textId="77777777" w:rsidR="00AB536E" w:rsidRDefault="00AB536E" w:rsidP="00AB536E">
    <w:pPr>
      <w:pStyle w:val="Header"/>
    </w:pPr>
  </w:p>
  <w:p w14:paraId="519E252C" w14:textId="77777777" w:rsidR="00AB536E" w:rsidRPr="00EC3421" w:rsidRDefault="00AB536E" w:rsidP="00AB536E">
    <w:pPr>
      <w:pStyle w:val="Header"/>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2E4887">
      <w:rPr>
        <w:noProof/>
        <w:color w:val="A6A6A6" w:themeColor="background1" w:themeShade="A6"/>
        <w:sz w:val="16"/>
        <w:szCs w:val="16"/>
      </w:rPr>
      <w:t>Template_AO_FO_v1.5_unreleased.docx</w:t>
    </w:r>
    <w:r w:rsidRPr="00872615">
      <w:rPr>
        <w:color w:val="A6A6A6" w:themeColor="background1" w:themeShade="A6"/>
        <w:sz w:val="16"/>
        <w:szCs w:val="16"/>
      </w:rPr>
      <w:fldChar w:fldCharType="end"/>
    </w:r>
  </w:p>
  <w:p w14:paraId="1CC000EA" w14:textId="77777777" w:rsidR="00AB536E" w:rsidRPr="00AB536E" w:rsidRDefault="00AB536E" w:rsidP="00AB53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0"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3"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7" w15:restartNumberingAfterBreak="0">
    <w:nsid w:val="5B2142B2"/>
    <w:multiLevelType w:val="multilevel"/>
    <w:tmpl w:val="B300BD3A"/>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9E7DDC"/>
    <w:multiLevelType w:val="hybridMultilevel"/>
    <w:tmpl w:val="530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8"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5FA3916"/>
    <w:multiLevelType w:val="multilevel"/>
    <w:tmpl w:val="EA8EF052"/>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5"/>
  </w:num>
  <w:num w:numId="4">
    <w:abstractNumId w:val="1"/>
  </w:num>
  <w:num w:numId="5">
    <w:abstractNumId w:val="3"/>
  </w:num>
  <w:num w:numId="6">
    <w:abstractNumId w:val="16"/>
  </w:num>
  <w:num w:numId="7">
    <w:abstractNumId w:val="12"/>
  </w:num>
  <w:num w:numId="8">
    <w:abstractNumId w:val="30"/>
  </w:num>
  <w:num w:numId="9">
    <w:abstractNumId w:val="17"/>
  </w:num>
  <w:num w:numId="10">
    <w:abstractNumId w:val="10"/>
  </w:num>
  <w:num w:numId="11">
    <w:abstractNumId w:val="2"/>
  </w:num>
  <w:num w:numId="12">
    <w:abstractNumId w:val="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3"/>
  </w:num>
  <w:num w:numId="19">
    <w:abstractNumId w:val="29"/>
  </w:num>
  <w:num w:numId="20">
    <w:abstractNumId w:val="8"/>
  </w:num>
  <w:num w:numId="21">
    <w:abstractNumId w:val="24"/>
  </w:num>
  <w:num w:numId="22">
    <w:abstractNumId w:val="19"/>
  </w:num>
  <w:num w:numId="23">
    <w:abstractNumId w:val="32"/>
  </w:num>
  <w:num w:numId="24">
    <w:abstractNumId w:val="11"/>
  </w:num>
  <w:num w:numId="25">
    <w:abstractNumId w:val="23"/>
  </w:num>
  <w:num w:numId="26">
    <w:abstractNumId w:val="6"/>
  </w:num>
  <w:num w:numId="27">
    <w:abstractNumId w:val="18"/>
  </w:num>
  <w:num w:numId="28">
    <w:abstractNumId w:val="28"/>
  </w:num>
  <w:num w:numId="29">
    <w:abstractNumId w:val="31"/>
  </w:num>
  <w:num w:numId="30">
    <w:abstractNumId w:val="4"/>
  </w:num>
  <w:num w:numId="31">
    <w:abstractNumId w:val="20"/>
  </w:num>
  <w:num w:numId="32">
    <w:abstractNumId w:val="25"/>
  </w:num>
  <w:num w:numId="33">
    <w:abstractNumId w:val="15"/>
  </w:num>
  <w:num w:numId="34">
    <w:abstractNumId w:val="22"/>
  </w:num>
  <w:num w:numId="35">
    <w:abstractNumId w:val="21"/>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25F2E"/>
    <w:rsid w:val="00050E9B"/>
    <w:rsid w:val="00064EE7"/>
    <w:rsid w:val="0006541C"/>
    <w:rsid w:val="0007080E"/>
    <w:rsid w:val="000A1323"/>
    <w:rsid w:val="000C0E7F"/>
    <w:rsid w:val="000C3AC2"/>
    <w:rsid w:val="000C51C9"/>
    <w:rsid w:val="000D7E9A"/>
    <w:rsid w:val="000F56C6"/>
    <w:rsid w:val="00101AEA"/>
    <w:rsid w:val="001271D3"/>
    <w:rsid w:val="00137ED6"/>
    <w:rsid w:val="0014367E"/>
    <w:rsid w:val="0017682F"/>
    <w:rsid w:val="001975BB"/>
    <w:rsid w:val="001B301D"/>
    <w:rsid w:val="001C628F"/>
    <w:rsid w:val="001C6B55"/>
    <w:rsid w:val="001F1F07"/>
    <w:rsid w:val="001F2F9B"/>
    <w:rsid w:val="00201341"/>
    <w:rsid w:val="00203B27"/>
    <w:rsid w:val="00206F66"/>
    <w:rsid w:val="00240B25"/>
    <w:rsid w:val="00264273"/>
    <w:rsid w:val="00283A70"/>
    <w:rsid w:val="002A4E31"/>
    <w:rsid w:val="002B4A14"/>
    <w:rsid w:val="002D16BB"/>
    <w:rsid w:val="002D6233"/>
    <w:rsid w:val="002E4887"/>
    <w:rsid w:val="002F5BF5"/>
    <w:rsid w:val="00310715"/>
    <w:rsid w:val="00310C1E"/>
    <w:rsid w:val="00336460"/>
    <w:rsid w:val="00361B4E"/>
    <w:rsid w:val="00386502"/>
    <w:rsid w:val="003B5547"/>
    <w:rsid w:val="003C1210"/>
    <w:rsid w:val="003C4038"/>
    <w:rsid w:val="003D1FEB"/>
    <w:rsid w:val="00427024"/>
    <w:rsid w:val="00442E57"/>
    <w:rsid w:val="00450A4D"/>
    <w:rsid w:val="00470076"/>
    <w:rsid w:val="004D5363"/>
    <w:rsid w:val="00556F0B"/>
    <w:rsid w:val="005701D4"/>
    <w:rsid w:val="005809A9"/>
    <w:rsid w:val="0058151B"/>
    <w:rsid w:val="005901BA"/>
    <w:rsid w:val="005C0782"/>
    <w:rsid w:val="005D0D78"/>
    <w:rsid w:val="005D5460"/>
    <w:rsid w:val="00607462"/>
    <w:rsid w:val="00630E44"/>
    <w:rsid w:val="0063736C"/>
    <w:rsid w:val="00651AE1"/>
    <w:rsid w:val="00653735"/>
    <w:rsid w:val="00654A84"/>
    <w:rsid w:val="00662B1A"/>
    <w:rsid w:val="00684B45"/>
    <w:rsid w:val="006A400D"/>
    <w:rsid w:val="006E72B1"/>
    <w:rsid w:val="007037B8"/>
    <w:rsid w:val="0073487E"/>
    <w:rsid w:val="00754A2E"/>
    <w:rsid w:val="007715CC"/>
    <w:rsid w:val="0079052B"/>
    <w:rsid w:val="00794D0E"/>
    <w:rsid w:val="00796984"/>
    <w:rsid w:val="007B1726"/>
    <w:rsid w:val="007B42E0"/>
    <w:rsid w:val="007C3D7B"/>
    <w:rsid w:val="007C5E74"/>
    <w:rsid w:val="007D14C2"/>
    <w:rsid w:val="007D5D7D"/>
    <w:rsid w:val="007E60A6"/>
    <w:rsid w:val="007F3B0C"/>
    <w:rsid w:val="00800979"/>
    <w:rsid w:val="00813FE0"/>
    <w:rsid w:val="0081521E"/>
    <w:rsid w:val="0082177B"/>
    <w:rsid w:val="00835573"/>
    <w:rsid w:val="008445EE"/>
    <w:rsid w:val="0085665D"/>
    <w:rsid w:val="00856D39"/>
    <w:rsid w:val="008622D8"/>
    <w:rsid w:val="008702EC"/>
    <w:rsid w:val="00872615"/>
    <w:rsid w:val="0087661A"/>
    <w:rsid w:val="00877EB0"/>
    <w:rsid w:val="00885203"/>
    <w:rsid w:val="00891BD3"/>
    <w:rsid w:val="00895132"/>
    <w:rsid w:val="008975C6"/>
    <w:rsid w:val="008C2252"/>
    <w:rsid w:val="008C5E1F"/>
    <w:rsid w:val="008D5039"/>
    <w:rsid w:val="00914681"/>
    <w:rsid w:val="00933166"/>
    <w:rsid w:val="00953E3C"/>
    <w:rsid w:val="00961870"/>
    <w:rsid w:val="00973862"/>
    <w:rsid w:val="009912E1"/>
    <w:rsid w:val="009C27F1"/>
    <w:rsid w:val="009D5486"/>
    <w:rsid w:val="009E4498"/>
    <w:rsid w:val="009E6416"/>
    <w:rsid w:val="00A0358B"/>
    <w:rsid w:val="00A0596B"/>
    <w:rsid w:val="00A20ABE"/>
    <w:rsid w:val="00A20EEF"/>
    <w:rsid w:val="00A45B30"/>
    <w:rsid w:val="00A8207F"/>
    <w:rsid w:val="00A92123"/>
    <w:rsid w:val="00A94151"/>
    <w:rsid w:val="00AA27A1"/>
    <w:rsid w:val="00AA363B"/>
    <w:rsid w:val="00AB536E"/>
    <w:rsid w:val="00AC5676"/>
    <w:rsid w:val="00AD4ED8"/>
    <w:rsid w:val="00AF1005"/>
    <w:rsid w:val="00AF2A45"/>
    <w:rsid w:val="00AF35AD"/>
    <w:rsid w:val="00B01713"/>
    <w:rsid w:val="00B27BD7"/>
    <w:rsid w:val="00B300AD"/>
    <w:rsid w:val="00B55DCE"/>
    <w:rsid w:val="00B76550"/>
    <w:rsid w:val="00B943B4"/>
    <w:rsid w:val="00B96118"/>
    <w:rsid w:val="00BB17BC"/>
    <w:rsid w:val="00BB5575"/>
    <w:rsid w:val="00BD491F"/>
    <w:rsid w:val="00BD4B8A"/>
    <w:rsid w:val="00BD70C8"/>
    <w:rsid w:val="00C14A68"/>
    <w:rsid w:val="00C37C20"/>
    <w:rsid w:val="00C66E2F"/>
    <w:rsid w:val="00C7171A"/>
    <w:rsid w:val="00CB6932"/>
    <w:rsid w:val="00CF4DCA"/>
    <w:rsid w:val="00CF68C7"/>
    <w:rsid w:val="00D11206"/>
    <w:rsid w:val="00D25649"/>
    <w:rsid w:val="00D36EDD"/>
    <w:rsid w:val="00D81EF0"/>
    <w:rsid w:val="00DB72DF"/>
    <w:rsid w:val="00DF05DC"/>
    <w:rsid w:val="00DF1B05"/>
    <w:rsid w:val="00E57B59"/>
    <w:rsid w:val="00E81B05"/>
    <w:rsid w:val="00EC3421"/>
    <w:rsid w:val="00ED7EB9"/>
    <w:rsid w:val="00F01774"/>
    <w:rsid w:val="00F12825"/>
    <w:rsid w:val="00F21930"/>
    <w:rsid w:val="00F54C1C"/>
    <w:rsid w:val="00F564B3"/>
    <w:rsid w:val="00F703EC"/>
    <w:rsid w:val="00F85201"/>
    <w:rsid w:val="00FA141D"/>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3320CF4C-2D21-4A83-BA4D-B18BFFD4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7C3D7B"/>
    <w:rPr>
      <w:rFonts w:asciiTheme="majorHAnsi" w:hAnsiTheme="majorHAnsi"/>
      <w:sz w:val="24"/>
    </w:rPr>
  </w:style>
  <w:style w:type="paragraph" w:styleId="Heading1">
    <w:name w:val="heading 1"/>
    <w:basedOn w:val="Normal"/>
    <w:next w:val="BodyText"/>
    <w:uiPriority w:val="1"/>
    <w:qFormat/>
    <w:rsid w:val="00C14A68"/>
    <w:pPr>
      <w:numPr>
        <w:numId w:val="9"/>
      </w:numPr>
      <w:spacing w:before="120"/>
      <w:outlineLvl w:val="0"/>
    </w:pPr>
    <w:rPr>
      <w:rFonts w:ascii="Cambria" w:eastAsia="Calibri" w:hAnsi="Cambria"/>
      <w:b/>
      <w:bCs/>
      <w:sz w:val="32"/>
      <w:szCs w:val="28"/>
    </w:rPr>
  </w:style>
  <w:style w:type="paragraph" w:styleId="Heading2">
    <w:name w:val="heading 2"/>
    <w:basedOn w:val="Normal"/>
    <w:next w:val="Normal"/>
    <w:link w:val="Heading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C3D7B"/>
    <w:rPr>
      <w:rFonts w:ascii="Cambria" w:eastAsia="Calibri" w:hAnsi="Cambria"/>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Header">
    <w:name w:val="header"/>
    <w:basedOn w:val="Normal"/>
    <w:link w:val="HeaderChar"/>
    <w:uiPriority w:val="99"/>
    <w:unhideWhenUsed/>
    <w:rsid w:val="009C27F1"/>
    <w:pPr>
      <w:tabs>
        <w:tab w:val="center" w:pos="4320"/>
        <w:tab w:val="right" w:pos="8640"/>
      </w:tabs>
    </w:pPr>
  </w:style>
  <w:style w:type="character" w:customStyle="1" w:styleId="HeaderChar">
    <w:name w:val="Header Char"/>
    <w:basedOn w:val="DefaultParagraphFont"/>
    <w:link w:val="Header"/>
    <w:uiPriority w:val="99"/>
    <w:rsid w:val="009C27F1"/>
  </w:style>
  <w:style w:type="paragraph" w:styleId="Footer">
    <w:name w:val="footer"/>
    <w:basedOn w:val="Normal"/>
    <w:link w:val="FooterChar"/>
    <w:uiPriority w:val="99"/>
    <w:unhideWhenUsed/>
    <w:rsid w:val="009C27F1"/>
    <w:pPr>
      <w:tabs>
        <w:tab w:val="center" w:pos="4320"/>
        <w:tab w:val="right" w:pos="8640"/>
      </w:tabs>
    </w:pPr>
  </w:style>
  <w:style w:type="character" w:customStyle="1" w:styleId="FooterChar">
    <w:name w:val="Footer Char"/>
    <w:basedOn w:val="DefaultParagraphFont"/>
    <w:link w:val="Footer"/>
    <w:uiPriority w:val="99"/>
    <w:rsid w:val="009C27F1"/>
  </w:style>
  <w:style w:type="paragraph" w:styleId="TOC1">
    <w:name w:val="toc 1"/>
    <w:basedOn w:val="Normal"/>
    <w:next w:val="Normal"/>
    <w:autoRedefine/>
    <w:uiPriority w:val="39"/>
    <w:unhideWhenUsed/>
    <w:rsid w:val="00800979"/>
    <w:pPr>
      <w:spacing w:before="120"/>
    </w:pPr>
    <w:rPr>
      <w:b/>
      <w:szCs w:val="24"/>
    </w:rPr>
  </w:style>
  <w:style w:type="paragraph" w:styleId="BalloonText">
    <w:name w:val="Balloon Text"/>
    <w:basedOn w:val="Normal"/>
    <w:link w:val="BalloonTextChar"/>
    <w:uiPriority w:val="99"/>
    <w:semiHidden/>
    <w:unhideWhenUsed/>
    <w:rsid w:val="00800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979"/>
    <w:rPr>
      <w:rFonts w:ascii="Lucida Grande" w:hAnsi="Lucida Grande" w:cs="Lucida Grande"/>
      <w:sz w:val="18"/>
      <w:szCs w:val="18"/>
    </w:rPr>
  </w:style>
  <w:style w:type="paragraph" w:styleId="TOC2">
    <w:name w:val="toc 2"/>
    <w:basedOn w:val="Normal"/>
    <w:next w:val="Normal"/>
    <w:autoRedefine/>
    <w:uiPriority w:val="39"/>
    <w:unhideWhenUsed/>
    <w:rsid w:val="00800979"/>
    <w:pPr>
      <w:ind w:left="220"/>
    </w:pPr>
    <w:rPr>
      <w:b/>
    </w:rPr>
  </w:style>
  <w:style w:type="paragraph" w:styleId="TOC3">
    <w:name w:val="toc 3"/>
    <w:basedOn w:val="Normal"/>
    <w:next w:val="Normal"/>
    <w:autoRedefine/>
    <w:uiPriority w:val="39"/>
    <w:unhideWhenUsed/>
    <w:rsid w:val="00800979"/>
    <w:pPr>
      <w:ind w:left="440"/>
    </w:pPr>
  </w:style>
  <w:style w:type="paragraph" w:styleId="TOC4">
    <w:name w:val="toc 4"/>
    <w:basedOn w:val="Normal"/>
    <w:next w:val="Normal"/>
    <w:autoRedefine/>
    <w:uiPriority w:val="39"/>
    <w:semiHidden/>
    <w:unhideWhenUsed/>
    <w:rsid w:val="00800979"/>
    <w:pPr>
      <w:ind w:left="660"/>
    </w:pPr>
    <w:rPr>
      <w:sz w:val="20"/>
      <w:szCs w:val="20"/>
    </w:rPr>
  </w:style>
  <w:style w:type="paragraph" w:styleId="TOC5">
    <w:name w:val="toc 5"/>
    <w:basedOn w:val="Normal"/>
    <w:next w:val="Normal"/>
    <w:autoRedefine/>
    <w:uiPriority w:val="39"/>
    <w:semiHidden/>
    <w:unhideWhenUsed/>
    <w:rsid w:val="00800979"/>
    <w:pPr>
      <w:ind w:left="880"/>
    </w:pPr>
    <w:rPr>
      <w:sz w:val="20"/>
      <w:szCs w:val="20"/>
    </w:rPr>
  </w:style>
  <w:style w:type="paragraph" w:styleId="TOC6">
    <w:name w:val="toc 6"/>
    <w:basedOn w:val="Normal"/>
    <w:next w:val="Normal"/>
    <w:autoRedefine/>
    <w:uiPriority w:val="39"/>
    <w:semiHidden/>
    <w:unhideWhenUsed/>
    <w:rsid w:val="00800979"/>
    <w:pPr>
      <w:ind w:left="1100"/>
    </w:pPr>
    <w:rPr>
      <w:sz w:val="20"/>
      <w:szCs w:val="20"/>
    </w:rPr>
  </w:style>
  <w:style w:type="paragraph" w:styleId="TOC7">
    <w:name w:val="toc 7"/>
    <w:basedOn w:val="Normal"/>
    <w:next w:val="Normal"/>
    <w:autoRedefine/>
    <w:uiPriority w:val="39"/>
    <w:semiHidden/>
    <w:unhideWhenUsed/>
    <w:rsid w:val="00800979"/>
    <w:pPr>
      <w:ind w:left="1320"/>
    </w:pPr>
    <w:rPr>
      <w:sz w:val="20"/>
      <w:szCs w:val="20"/>
    </w:rPr>
  </w:style>
  <w:style w:type="paragraph" w:styleId="TOC8">
    <w:name w:val="toc 8"/>
    <w:basedOn w:val="Normal"/>
    <w:next w:val="Normal"/>
    <w:autoRedefine/>
    <w:uiPriority w:val="39"/>
    <w:semiHidden/>
    <w:unhideWhenUsed/>
    <w:rsid w:val="00800979"/>
    <w:pPr>
      <w:ind w:left="1540"/>
    </w:pPr>
    <w:rPr>
      <w:sz w:val="20"/>
      <w:szCs w:val="20"/>
    </w:rPr>
  </w:style>
  <w:style w:type="paragraph" w:styleId="TOC9">
    <w:name w:val="toc 9"/>
    <w:basedOn w:val="Normal"/>
    <w:next w:val="Normal"/>
    <w:autoRedefine/>
    <w:uiPriority w:val="39"/>
    <w:semiHidden/>
    <w:unhideWhenUsed/>
    <w:rsid w:val="00800979"/>
    <w:pPr>
      <w:ind w:left="1760"/>
    </w:pPr>
    <w:rPr>
      <w:sz w:val="20"/>
      <w:szCs w:val="20"/>
    </w:rPr>
  </w:style>
  <w:style w:type="character" w:styleId="PageNumber">
    <w:name w:val="page number"/>
    <w:basedOn w:val="DefaultParagraphFont"/>
    <w:uiPriority w:val="99"/>
    <w:semiHidden/>
    <w:unhideWhenUsed/>
    <w:rsid w:val="0073487E"/>
  </w:style>
  <w:style w:type="character" w:styleId="Hyperlink">
    <w:name w:val="Hyperlink"/>
    <w:basedOn w:val="DefaultParagraphFont"/>
    <w:uiPriority w:val="99"/>
    <w:unhideWhenUsed/>
    <w:rsid w:val="00607462"/>
    <w:rPr>
      <w:color w:val="0000FF" w:themeColor="hyperlink"/>
      <w:u w:val="single"/>
    </w:rPr>
  </w:style>
  <w:style w:type="character" w:customStyle="1" w:styleId="Heading2Char">
    <w:name w:val="Heading 2 Char"/>
    <w:basedOn w:val="DefaultParagraphFont"/>
    <w:link w:val="Heading2"/>
    <w:uiPriority w:val="9"/>
    <w:rsid w:val="001F1F07"/>
    <w:rPr>
      <w:rFonts w:asciiTheme="majorHAnsi" w:eastAsiaTheme="majorEastAsia" w:hAnsiTheme="majorHAnsi" w:cstheme="majorBidi"/>
      <w:b/>
      <w:sz w:val="26"/>
      <w:szCs w:val="26"/>
    </w:rPr>
  </w:style>
  <w:style w:type="paragraph" w:styleId="DocumentMap">
    <w:name w:val="Document Map"/>
    <w:basedOn w:val="Normal"/>
    <w:link w:val="DocumentMapChar"/>
    <w:uiPriority w:val="99"/>
    <w:semiHidden/>
    <w:unhideWhenUsed/>
    <w:rsid w:val="008622D8"/>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8622D8"/>
    <w:rPr>
      <w:rFonts w:ascii="Times New Roman" w:hAnsi="Times New Roman" w:cs="Times New Roman"/>
      <w:sz w:val="24"/>
      <w:szCs w:val="24"/>
    </w:rPr>
  </w:style>
  <w:style w:type="character" w:customStyle="1" w:styleId="Heading3Char">
    <w:name w:val="Heading 3 Char"/>
    <w:basedOn w:val="DefaultParagraphFont"/>
    <w:link w:val="Heading3"/>
    <w:uiPriority w:val="9"/>
    <w:rsid w:val="009912E1"/>
    <w:rPr>
      <w:rFonts w:asciiTheme="majorHAnsi" w:eastAsiaTheme="majorEastAsia" w:hAnsiTheme="majorHAnsi" w:cstheme="majorBidi"/>
      <w:b/>
      <w:color w:val="243F60" w:themeColor="accent1" w:themeShade="7F"/>
      <w:sz w:val="24"/>
      <w:szCs w:val="24"/>
    </w:rPr>
  </w:style>
  <w:style w:type="character" w:customStyle="1" w:styleId="Heading4Char">
    <w:name w:val="Heading 4 Char"/>
    <w:basedOn w:val="DefaultParagraphFont"/>
    <w:link w:val="Heading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3C403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3C403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uiPriority w:val="1"/>
    <w:rsid w:val="00206F66"/>
    <w:rPr>
      <w:rFonts w:ascii="Cambria" w:eastAsia="Calibri" w:hAnsi="Cambria"/>
      <w:sz w:val="24"/>
      <w:szCs w:val="24"/>
    </w:rPr>
  </w:style>
  <w:style w:type="paragraph" w:styleId="NoSpacing">
    <w:name w:val="No Spacing"/>
    <w:uiPriority w:val="1"/>
    <w:qFormat/>
    <w:rsid w:val="00A20EEF"/>
    <w:pPr>
      <w:widowControl/>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88E8B-8324-46BB-8D6E-3FAED535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Alfa-College</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fedde list</cp:lastModifiedBy>
  <cp:revision>7</cp:revision>
  <cp:lastPrinted>2016-03-24T11:02:00Z</cp:lastPrinted>
  <dcterms:created xsi:type="dcterms:W3CDTF">2017-05-11T12:15:00Z</dcterms:created>
  <dcterms:modified xsi:type="dcterms:W3CDTF">2017-05-12T12:08:00Z</dcterms:modified>
</cp:coreProperties>
</file>